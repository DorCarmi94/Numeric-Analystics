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4DEC9984" w:rsidR="009F099A" w:rsidRDefault="009F099A" w:rsidP="7CC88C6E">
      <w:pPr>
        <w:rPr>
          <w:ins w:id="0" w:author="דור כרמי" w:date="2021-02-10T19:42:00Z"/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08CA318D" w14:textId="67E1C741" w:rsidR="00BA420A" w:rsidRPr="00BA420A" w:rsidRDefault="00BA420A" w:rsidP="00BA420A">
      <w:pPr>
        <w:bidi/>
        <w:rPr>
          <w:ins w:id="1" w:author="דור כרמי" w:date="2021-02-10T19:42:00Z"/>
          <w:b/>
          <w:bCs/>
          <w:color w:val="FF0000"/>
          <w:sz w:val="28"/>
          <w:szCs w:val="28"/>
          <w:u w:val="single"/>
          <w:rtl/>
          <w:rPrChange w:id="2" w:author="דור כרמי" w:date="2021-02-10T19:43:00Z">
            <w:rPr>
              <w:ins w:id="3" w:author="דור כרמי" w:date="2021-02-10T19:42:00Z"/>
              <w:b/>
              <w:bCs/>
              <w:sz w:val="36"/>
              <w:szCs w:val="36"/>
              <w:rtl/>
            </w:rPr>
          </w:rPrChange>
        </w:rPr>
      </w:pPr>
      <w:ins w:id="4" w:author="דור כרמי" w:date="2021-02-10T19:42:00Z">
        <w:r w:rsidRPr="00BA420A">
          <w:rPr>
            <w:rFonts w:hint="eastAsia"/>
            <w:b/>
            <w:bCs/>
            <w:color w:val="FF0000"/>
            <w:sz w:val="28"/>
            <w:szCs w:val="28"/>
            <w:u w:val="single"/>
            <w:rtl/>
            <w:rPrChange w:id="5" w:author="דור כרמי" w:date="2021-02-10T19:43:00Z">
              <w:rPr>
                <w:rFonts w:hint="eastAsia"/>
                <w:b/>
                <w:bCs/>
                <w:sz w:val="36"/>
                <w:szCs w:val="36"/>
                <w:rtl/>
              </w:rPr>
            </w:rPrChange>
          </w:rPr>
          <w:t>מגיש</w:t>
        </w:r>
        <w:r w:rsidRPr="00BA420A">
          <w:rPr>
            <w:b/>
            <w:bCs/>
            <w:color w:val="FF0000"/>
            <w:sz w:val="28"/>
            <w:szCs w:val="28"/>
            <w:u w:val="single"/>
            <w:rtl/>
            <w:rPrChange w:id="6" w:author="דור כרמי" w:date="2021-02-10T19:43:00Z">
              <w:rPr>
                <w:b/>
                <w:bCs/>
                <w:sz w:val="36"/>
                <w:szCs w:val="36"/>
                <w:rtl/>
              </w:rPr>
            </w:rPrChange>
          </w:rPr>
          <w:t>:</w:t>
        </w:r>
      </w:ins>
    </w:p>
    <w:p w14:paraId="5BA60884" w14:textId="7AB888D2" w:rsidR="00BA420A" w:rsidRPr="00BA420A" w:rsidRDefault="00BA420A" w:rsidP="00BA420A">
      <w:pPr>
        <w:bidi/>
        <w:rPr>
          <w:ins w:id="7" w:author="דור כרמי" w:date="2021-02-10T19:42:00Z"/>
          <w:b/>
          <w:bCs/>
          <w:color w:val="FF0000"/>
          <w:sz w:val="28"/>
          <w:szCs w:val="28"/>
          <w:rtl/>
          <w:rPrChange w:id="8" w:author="דור כרמי" w:date="2021-02-10T19:43:00Z">
            <w:rPr>
              <w:ins w:id="9" w:author="דור כרמי" w:date="2021-02-10T19:42:00Z"/>
              <w:b/>
              <w:bCs/>
              <w:sz w:val="36"/>
              <w:szCs w:val="36"/>
              <w:rtl/>
            </w:rPr>
          </w:rPrChange>
        </w:rPr>
      </w:pPr>
      <w:ins w:id="10" w:author="דור כרמי" w:date="2021-02-10T19:42:00Z">
        <w:r w:rsidRPr="00BA420A">
          <w:rPr>
            <w:rFonts w:hint="eastAsia"/>
            <w:b/>
            <w:bCs/>
            <w:color w:val="FF0000"/>
            <w:sz w:val="28"/>
            <w:szCs w:val="28"/>
            <w:rtl/>
            <w:rPrChange w:id="11" w:author="דור כרמי" w:date="2021-02-10T19:43:00Z">
              <w:rPr>
                <w:rFonts w:hint="eastAsia"/>
                <w:b/>
                <w:bCs/>
                <w:sz w:val="36"/>
                <w:szCs w:val="36"/>
                <w:rtl/>
              </w:rPr>
            </w:rPrChange>
          </w:rPr>
          <w:t>דור</w:t>
        </w:r>
        <w:r w:rsidRPr="00BA420A">
          <w:rPr>
            <w:b/>
            <w:bCs/>
            <w:color w:val="FF0000"/>
            <w:sz w:val="28"/>
            <w:szCs w:val="28"/>
            <w:rtl/>
            <w:rPrChange w:id="12" w:author="דור כרמי" w:date="2021-02-10T19:43:00Z">
              <w:rPr>
                <w:b/>
                <w:bCs/>
                <w:sz w:val="36"/>
                <w:szCs w:val="36"/>
                <w:rtl/>
              </w:rPr>
            </w:rPrChange>
          </w:rPr>
          <w:t xml:space="preserve"> </w:t>
        </w:r>
        <w:r w:rsidRPr="00BA420A">
          <w:rPr>
            <w:rFonts w:hint="eastAsia"/>
            <w:b/>
            <w:bCs/>
            <w:color w:val="FF0000"/>
            <w:sz w:val="28"/>
            <w:szCs w:val="28"/>
            <w:rtl/>
            <w:rPrChange w:id="13" w:author="דור כרמי" w:date="2021-02-10T19:43:00Z">
              <w:rPr>
                <w:rFonts w:hint="eastAsia"/>
                <w:b/>
                <w:bCs/>
                <w:sz w:val="36"/>
                <w:szCs w:val="36"/>
                <w:rtl/>
              </w:rPr>
            </w:rPrChange>
          </w:rPr>
          <w:t>כרמי</w:t>
        </w:r>
      </w:ins>
    </w:p>
    <w:p w14:paraId="1465E78A" w14:textId="690BC2B5" w:rsidR="00BA420A" w:rsidRPr="00BA420A" w:rsidRDefault="00BA420A">
      <w:pPr>
        <w:bidi/>
        <w:rPr>
          <w:b/>
          <w:bCs/>
          <w:color w:val="FF0000"/>
          <w:sz w:val="28"/>
          <w:szCs w:val="28"/>
          <w:rtl/>
          <w:rPrChange w:id="14" w:author="דור כרמי" w:date="2021-02-10T19:43:00Z">
            <w:rPr>
              <w:b/>
              <w:bCs/>
              <w:sz w:val="36"/>
              <w:szCs w:val="36"/>
              <w:rtl/>
            </w:rPr>
          </w:rPrChange>
        </w:rPr>
        <w:pPrChange w:id="15" w:author="דור כרמי" w:date="2021-02-10T19:42:00Z">
          <w:pPr/>
        </w:pPrChange>
      </w:pPr>
      <w:ins w:id="16" w:author="דור כרמי" w:date="2021-02-10T19:42:00Z">
        <w:r w:rsidRPr="00BA420A">
          <w:rPr>
            <w:b/>
            <w:bCs/>
            <w:color w:val="FF0000"/>
            <w:sz w:val="28"/>
            <w:szCs w:val="28"/>
            <w:rtl/>
            <w:rPrChange w:id="17" w:author="דור כרמי" w:date="2021-02-10T19:43:00Z">
              <w:rPr>
                <w:b/>
                <w:bCs/>
                <w:sz w:val="36"/>
                <w:szCs w:val="36"/>
                <w:rtl/>
              </w:rPr>
            </w:rPrChange>
          </w:rPr>
          <w:t>205789662</w:t>
        </w:r>
      </w:ins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proofErr w:type="gramStart"/>
      <w:r w:rsidR="70A67926">
        <w:t>In particular limited</w:t>
      </w:r>
      <w:proofErr w:type="gramEnd"/>
      <w:r w:rsidR="70A67926">
        <w:t xml:space="preserve">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59CA95FE" w14:textId="4BE92603" w:rsidR="0069669F" w:rsidRDefault="42D71B51" w:rsidP="00366C63">
      <w:pPr>
        <w:rPr>
          <w:ins w:id="18" w:author="רמי פוזיס" w:date="2021-02-09T16:47:00Z"/>
        </w:rPr>
      </w:pPr>
      <w:r w:rsidRPr="29F27A30">
        <w:rPr>
          <w:b/>
          <w:bCs/>
        </w:rPr>
        <w:t xml:space="preserve">You </w:t>
      </w:r>
      <w:del w:id="19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0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21" w:author="רמי פוזיס" w:date="2021-02-09T16:49:00Z"/>
        </w:rPr>
      </w:pPr>
      <w:ins w:id="22" w:author="רמי פוזיס" w:date="2021-02-09T16:47:00Z">
        <w:r>
          <w:t xml:space="preserve">The use of the following </w:t>
        </w:r>
      </w:ins>
      <w:ins w:id="23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24" w:author="רמי פוזיס" w:date="2021-02-09T16:49:00Z">
        <w:r w:rsidR="00485090">
          <w:t xml:space="preserve">where it is used </w:t>
        </w:r>
      </w:ins>
      <w:ins w:id="25" w:author="רמי פוזיס" w:date="2021-02-09T16:48:00Z">
        <w:r w:rsidR="00FD1AAB">
          <w:t>and</w:t>
        </w:r>
      </w:ins>
      <w:ins w:id="26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27" w:author="רמי פוזיס" w:date="2021-02-09T16:50:00Z"/>
          <w:rFonts w:asciiTheme="majorHAnsi" w:hAnsiTheme="majorHAnsi" w:cstheme="majorHAnsi"/>
          <w:sz w:val="18"/>
          <w:szCs w:val="18"/>
          <w:rPrChange w:id="28" w:author="רמי פוזיס" w:date="2021-02-09T17:19:00Z">
            <w:rPr>
              <w:ins w:id="29" w:author="רמי פוזיס" w:date="2021-02-09T16:50:00Z"/>
            </w:rPr>
          </w:rPrChange>
        </w:rPr>
      </w:pPr>
      <w:proofErr w:type="spellStart"/>
      <w:proofErr w:type="gramStart"/>
      <w:ins w:id="30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31" w:author="רמי פוזיס" w:date="2021-02-09T17:19:00Z">
              <w:rPr/>
            </w:rPrChange>
          </w:rPr>
          <w:t>numpy.linalg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32" w:author="רמי פוזיס" w:date="2021-02-09T17:19:00Z">
              <w:rPr/>
            </w:rPrChange>
          </w:rPr>
          <w:t>.solve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 xml:space="preserve"> (15% of the assignment score) </w:t>
        </w:r>
      </w:ins>
    </w:p>
    <w:p w14:paraId="567D6BF5" w14:textId="21865167" w:rsidR="005E7C30" w:rsidRPr="001A540A" w:rsidRDefault="004377BA" w:rsidP="005E7C30">
      <w:pPr>
        <w:rPr>
          <w:ins w:id="34" w:author="רמי פוזיס" w:date="2021-02-09T17:07:00Z"/>
          <w:rFonts w:asciiTheme="majorHAnsi" w:hAnsiTheme="majorHAnsi" w:cstheme="majorHAnsi"/>
          <w:sz w:val="18"/>
          <w:szCs w:val="18"/>
          <w:rtl/>
          <w:rPrChange w:id="35" w:author="רמי פוזיס" w:date="2021-02-09T17:19:00Z">
            <w:rPr>
              <w:ins w:id="36" w:author="רמי פוזיס" w:date="2021-02-09T17:07:00Z"/>
              <w:rtl/>
            </w:rPr>
          </w:rPrChange>
        </w:rPr>
      </w:pPr>
      <w:ins w:id="37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8" w:author="רמי פוזיס" w:date="2021-02-09T17:19:00Z">
              <w:rPr/>
            </w:rPrChange>
          </w:rPr>
          <w:t xml:space="preserve">(not studied in class) </w:t>
        </w:r>
      </w:ins>
      <w:proofErr w:type="spellStart"/>
      <w:proofErr w:type="gramStart"/>
      <w:ins w:id="39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40" w:author="רמי פוזיס" w:date="2021-02-09T17:19:00Z">
              <w:rPr/>
            </w:rPrChange>
          </w:rPr>
          <w:t>numpy.linalg</w:t>
        </w:r>
        <w:proofErr w:type="gramEnd"/>
        <w:r w:rsidR="00342FC8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.cholesky</w:t>
        </w:r>
        <w:proofErr w:type="spellEnd"/>
        <w:r w:rsidR="00342FC8" w:rsidRPr="001A540A">
          <w:rPr>
            <w:rFonts w:asciiTheme="majorHAnsi" w:hAnsiTheme="majorHAnsi" w:cstheme="majorHAnsi"/>
            <w:sz w:val="18"/>
            <w:szCs w:val="18"/>
            <w:rPrChange w:id="42" w:author="רמי פוזיס" w:date="2021-02-09T17:19:00Z">
              <w:rPr/>
            </w:rPrChange>
          </w:rPr>
          <w:t xml:space="preserve">, </w:t>
        </w:r>
        <w:proofErr w:type="spellStart"/>
        <w:r w:rsidR="00550FFD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torch.cholesky</w:t>
        </w:r>
        <w:proofErr w:type="spellEnd"/>
        <w:r w:rsidR="00550FFD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 xml:space="preserve">, </w:t>
        </w:r>
      </w:ins>
      <w:proofErr w:type="spellStart"/>
      <w:ins w:id="45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46" w:author="רמי פוזיס" w:date="2021-02-09T17:19:00Z">
              <w:rPr/>
            </w:rPrChange>
          </w:rPr>
          <w:t>linalg.qr</w:t>
        </w:r>
      </w:ins>
      <w:proofErr w:type="spellEnd"/>
      <w:ins w:id="47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 xml:space="preserve">, </w:t>
        </w:r>
        <w:proofErr w:type="spellStart"/>
        <w:r w:rsidR="008D63BB" w:rsidRPr="001A540A">
          <w:rPr>
            <w:rFonts w:asciiTheme="majorHAnsi" w:hAnsiTheme="majorHAnsi" w:cstheme="majorHAnsi"/>
            <w:sz w:val="18"/>
            <w:szCs w:val="18"/>
            <w:rPrChange w:id="49" w:author="רמי פוזיס" w:date="2021-02-09T17:19:00Z">
              <w:rPr/>
            </w:rPrChange>
          </w:rPr>
          <w:t>torch.qr</w:t>
        </w:r>
        <w:proofErr w:type="spellEnd"/>
        <w:r w:rsidR="008D63BB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 xml:space="preserve">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51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53" w:author="רמי פוזיס" w:date="2021-02-09T17:10:00Z"/>
          <w:rFonts w:asciiTheme="majorHAnsi" w:hAnsiTheme="majorHAnsi" w:cstheme="majorHAnsi"/>
          <w:sz w:val="18"/>
          <w:szCs w:val="18"/>
          <w:rPrChange w:id="54" w:author="רמי פוזיס" w:date="2021-02-09T17:19:00Z">
            <w:rPr>
              <w:ins w:id="55" w:author="רמי פוזיס" w:date="2021-02-09T17:10:00Z"/>
            </w:rPr>
          </w:rPrChange>
        </w:rPr>
      </w:pPr>
      <w:proofErr w:type="spellStart"/>
      <w:ins w:id="56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7" w:author="רמי פוזיס" w:date="2021-02-09T17:19:00Z">
              <w:rPr/>
            </w:rPrChange>
          </w:rPr>
          <w:t>n</w:t>
        </w:r>
      </w:ins>
      <w:ins w:id="58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umpy</w:t>
        </w:r>
      </w:ins>
      <w:proofErr w:type="spellEnd"/>
      <w:ins w:id="60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61" w:author="רמי פוזיס" w:date="2021-02-09T17:19:00Z">
              <w:rPr/>
            </w:rPrChange>
          </w:rPr>
          <w:t>.</w:t>
        </w:r>
        <w:proofErr w:type="gramStart"/>
        <w:r w:rsidR="00812232" w:rsidRPr="001A540A">
          <w:rPr>
            <w:rFonts w:asciiTheme="majorHAnsi" w:hAnsiTheme="majorHAnsi" w:cstheme="majorHAnsi"/>
            <w:sz w:val="18"/>
            <w:szCs w:val="18"/>
            <w:rPrChange w:id="62" w:author="רמי פוזיס" w:date="2021-02-09T17:19:00Z">
              <w:rPr/>
            </w:rPrChange>
          </w:rPr>
          <w:t>*.</w:t>
        </w:r>
      </w:ins>
      <w:proofErr w:type="spellStart"/>
      <w:ins w:id="63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poly</w:t>
        </w:r>
      </w:ins>
      <w:ins w:id="6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66" w:author="רמי פוזיס" w:date="2021-02-09T17:19:00Z">
              <w:rPr/>
            </w:rPrChange>
          </w:rPr>
          <w:t>fit</w:t>
        </w:r>
      </w:ins>
      <w:proofErr w:type="spellEnd"/>
      <w:proofErr w:type="gramEnd"/>
      <w:ins w:id="67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68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69" w:author="רמי פוזיס" w:date="2021-02-09T17:19:00Z">
              <w:rPr/>
            </w:rPrChange>
          </w:rPr>
          <w:t xml:space="preserve"> </w:t>
        </w:r>
        <w:proofErr w:type="spellStart"/>
        <w:r w:rsidR="00D50953" w:rsidRPr="001A540A">
          <w:rPr>
            <w:rFonts w:asciiTheme="majorHAnsi" w:hAnsiTheme="majorHAnsi" w:cstheme="majorHAnsi"/>
            <w:sz w:val="18"/>
            <w:szCs w:val="18"/>
            <w:rPrChange w:id="70" w:author="רמי פוזיס" w:date="2021-02-09T17:19:00Z">
              <w:rPr/>
            </w:rPrChange>
          </w:rPr>
          <w:t>numpy</w:t>
        </w:r>
        <w:proofErr w:type="spellEnd"/>
        <w:r w:rsidR="00D50953" w:rsidRPr="001A540A">
          <w:rPr>
            <w:rFonts w:asciiTheme="majorHAnsi" w:hAnsiTheme="majorHAnsi" w:cstheme="majorHAnsi"/>
            <w:sz w:val="18"/>
            <w:szCs w:val="18"/>
            <w:rPrChange w:id="71" w:author="רמי פוזיס" w:date="2021-02-09T17:19:00Z">
              <w:rPr/>
            </w:rPrChange>
          </w:rPr>
          <w:t>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72" w:author="רמי פוזיס" w:date="2021-02-09T17:19:00Z">
              <w:rPr/>
            </w:rPrChange>
          </w:rPr>
          <w:t xml:space="preserve"> </w:t>
        </w:r>
      </w:ins>
      <w:ins w:id="73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74" w:author="רמי פוזיס" w:date="2021-02-09T17:19:00Z">
              <w:rPr/>
            </w:rPrChange>
          </w:rPr>
          <w:t>(</w:t>
        </w:r>
      </w:ins>
      <w:ins w:id="75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77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78" w:author="רמי פוזיס" w:date="2021-02-09T17:11:00Z"/>
          <w:rFonts w:asciiTheme="majorHAnsi" w:hAnsiTheme="majorHAnsi" w:cstheme="majorHAnsi"/>
          <w:sz w:val="18"/>
          <w:szCs w:val="18"/>
          <w:rPrChange w:id="79" w:author="רמי פוזיס" w:date="2021-02-09T17:19:00Z">
            <w:rPr>
              <w:ins w:id="80" w:author="רמי פוזיס" w:date="2021-02-09T17:11:00Z"/>
            </w:rPr>
          </w:rPrChange>
        </w:rPr>
      </w:pPr>
      <w:proofErr w:type="spellStart"/>
      <w:ins w:id="81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84" w:author="רמי פוזיס" w:date="2021-02-09T17:19:00Z">
              <w:rPr/>
            </w:rPrChange>
          </w:rPr>
          <w:t>*.interpolate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85" w:author="רמי פוזיס" w:date="2021-02-09T17:19:00Z">
              <w:rPr/>
            </w:rPrChange>
          </w:rPr>
          <w:t xml:space="preserve">, </w:t>
        </w:r>
      </w:ins>
      <w:ins w:id="86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87" w:author="רמי פוזיס" w:date="2021-02-09T17:19:00Z">
              <w:rPr/>
            </w:rPrChange>
          </w:rPr>
          <w:t>torch.</w:t>
        </w:r>
      </w:ins>
      <w:ins w:id="8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89" w:author="רמי פוזיס" w:date="2021-02-09T17:19:00Z">
              <w:rPr/>
            </w:rPrChange>
          </w:rPr>
          <w:t>*</w:t>
        </w:r>
      </w:ins>
      <w:ins w:id="90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91" w:author="רמי פוזיס" w:date="2021-02-09T17:19:00Z">
              <w:rPr/>
            </w:rPrChange>
          </w:rPr>
          <w:t>.interpolate</w:t>
        </w:r>
      </w:ins>
      <w:ins w:id="9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93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94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95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96" w:author="רמי פוזיס" w:date="2021-02-09T16:58:00Z"/>
          <w:rFonts w:asciiTheme="majorHAnsi" w:hAnsiTheme="majorHAnsi" w:cstheme="majorHAnsi"/>
          <w:sz w:val="18"/>
          <w:szCs w:val="18"/>
          <w:rPrChange w:id="97" w:author="רמי פוזיס" w:date="2021-02-09T17:19:00Z">
            <w:rPr>
              <w:ins w:id="98" w:author="רמי פוזיס" w:date="2021-02-09T16:58:00Z"/>
            </w:rPr>
          </w:rPrChange>
        </w:rPr>
      </w:pPr>
      <w:proofErr w:type="spellStart"/>
      <w:ins w:id="99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100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101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102" w:author="רמי פוזיס" w:date="2021-02-09T17:19:00Z">
              <w:rPr/>
            </w:rPrChange>
          </w:rPr>
          <w:t>*.roots</w:t>
        </w:r>
      </w:ins>
      <w:proofErr w:type="gramEnd"/>
      <w:ins w:id="103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104" w:author="רמי פוזיס" w:date="2021-02-09T17:19:00Z">
              <w:rPr/>
            </w:rPrChange>
          </w:rPr>
          <w:t xml:space="preserve"> (</w:t>
        </w:r>
      </w:ins>
      <w:ins w:id="105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106" w:author="רמי פוזיס" w:date="2021-02-09T17:19:00Z">
              <w:rPr/>
            </w:rPrChange>
          </w:rPr>
          <w:t>30</w:t>
        </w:r>
      </w:ins>
      <w:ins w:id="107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8" w:author="רמי פוזיס" w:date="2021-02-09T17:19:00Z">
              <w:rPr/>
            </w:rPrChange>
          </w:rPr>
          <w:t xml:space="preserve">% of the assignment </w:t>
        </w:r>
      </w:ins>
      <w:ins w:id="109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110" w:author="רמי פוזיס" w:date="2021-02-09T17:19:00Z">
              <w:rPr/>
            </w:rPrChange>
          </w:rPr>
          <w:t xml:space="preserve">2 </w:t>
        </w:r>
      </w:ins>
      <w:ins w:id="111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12" w:author="רמי פוזיס" w:date="2021-02-09T17:19:00Z">
              <w:rPr/>
            </w:rPrChange>
          </w:rPr>
          <w:t>score</w:t>
        </w:r>
      </w:ins>
      <w:ins w:id="113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114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115" w:author="רמי פוזיס" w:date="2021-02-09T17:19:00Z">
              <w:rPr/>
            </w:rPrChange>
          </w:rPr>
          <w:t>15%</w:t>
        </w:r>
      </w:ins>
      <w:ins w:id="116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117" w:author="רמי פוזיס" w:date="2021-02-09T17:19:00Z">
              <w:rPr/>
            </w:rPrChange>
          </w:rPr>
          <w:t xml:space="preserve"> of the assignment 3 score</w:t>
        </w:r>
      </w:ins>
      <w:ins w:id="118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19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20" w:author="רמי פוזיס" w:date="2021-02-09T17:20:00Z"/>
        </w:rPr>
      </w:pPr>
      <w:ins w:id="121" w:author="רמי פוזיס" w:date="2021-02-09T17:20:00Z">
        <w:r>
          <w:t>All numeric differentiation functions are allowed (including gradient</w:t>
        </w:r>
      </w:ins>
      <w:ins w:id="122" w:author="רמי פוזיס" w:date="2021-02-09T17:21:00Z">
        <w:r w:rsidR="00EF5E0A">
          <w:t>s</w:t>
        </w:r>
      </w:ins>
      <w:ins w:id="123" w:author="רמי פוזיס" w:date="2021-02-09T17:20:00Z">
        <w:r w:rsidR="00EF5E0A">
          <w:t xml:space="preserve">, and </w:t>
        </w:r>
      </w:ins>
      <w:ins w:id="124" w:author="רמי פוזיס" w:date="2021-02-09T17:21:00Z">
        <w:r w:rsidR="00EF5E0A">
          <w:t xml:space="preserve">the </w:t>
        </w:r>
      </w:ins>
      <w:ins w:id="125" w:author="רמי פוזיס" w:date="2021-02-09T17:20:00Z">
        <w:r w:rsidR="00EF5E0A">
          <w:t>gradient</w:t>
        </w:r>
        <w:r>
          <w:t xml:space="preserve"> descent</w:t>
        </w:r>
      </w:ins>
      <w:ins w:id="126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27" w:author="רמי פוזיס" w:date="2021-02-09T16:47:00Z"/>
          <w:rtl/>
        </w:rPr>
      </w:pPr>
      <w:ins w:id="128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29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 xml:space="preserve">. You can use </w:t>
      </w:r>
      <w:proofErr w:type="gramStart"/>
      <w:r w:rsidR="2292070F">
        <w:t>them</w:t>
      </w:r>
      <w:proofErr w:type="gramEnd"/>
      <w:r w:rsidR="2292070F">
        <w:t xml:space="preserve">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AC8322" w:rsidR="0026752B" w:rsidDel="008B70AD" w:rsidRDefault="0026752B">
      <w:pPr>
        <w:rPr>
          <w:ins w:id="130" w:author="רמי פוזיס" w:date="2021-02-09T17:21:00Z"/>
          <w:del w:id="131" w:author="דור כרמי" w:date="2021-02-10T19:43:00Z"/>
        </w:rPr>
      </w:pPr>
      <w:ins w:id="132" w:author="רמי פוזיס" w:date="2021-02-09T17:21:00Z">
        <w:del w:id="133" w:author="דור כרמי" w:date="2021-02-10T19:43:00Z">
          <w:r w:rsidDel="008B70AD">
            <w:lastRenderedPageBreak/>
            <w:br w:type="page"/>
          </w:r>
        </w:del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34" w:author="רמי פוזיס" w:date="2021-02-09T17:28:00Z">
        <w:r w:rsidR="008C61A6">
          <w:t>.</w:t>
        </w:r>
      </w:ins>
      <w:del w:id="135" w:author="רמי פוזיס" w:date="2021-02-09T17:28:00Z">
        <w:r w:rsidR="00EF704B" w:rsidDel="008C61A6">
          <w:delText>:</w:delText>
        </w:r>
      </w:del>
      <w:ins w:id="136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37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38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307350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307350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307350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proofErr w:type="gramStart"/>
      <w:r w:rsidR="0046D2C3">
        <w:t xml:space="preserve">a </w:t>
      </w:r>
      <w:r w:rsidR="006E1D24">
        <w:t>number of</w:t>
      </w:r>
      <w:proofErr w:type="gramEnd"/>
      <w:r w:rsidR="006E1D24">
        <w:t xml:space="preserve">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39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40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41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42" w:author="רמי פוזיס" w:date="2021-02-09T15:58:00Z">
        <w:r>
          <w:t xml:space="preserve">Solutions will be tested with </w:t>
        </w:r>
      </w:ins>
      <m:oMath>
        <m:r>
          <w:ins w:id="143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44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45" w:author="רמי פוזיס" w:date="2021-02-09T16:00:00Z">
        <w:r w:rsidR="002F764D">
          <w:rPr>
            <w:rFonts w:eastAsiaTheme="minorEastAsia"/>
          </w:rPr>
          <w:t>of various degrees</w:t>
        </w:r>
      </w:ins>
      <w:ins w:id="146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47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48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49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315103CD" w:rsidR="40E6146A" w:rsidRDefault="00542D63" w:rsidP="61534BE7">
            <w:pPr>
              <w:rPr>
                <w:ins w:id="150" w:author="דור כרמי" w:date="2021-02-10T19:35:00Z"/>
              </w:rPr>
            </w:pPr>
            <w:ins w:id="151" w:author="דור כרמי" w:date="2021-02-10T19:34:00Z">
              <w:r>
                <w:t xml:space="preserve">I used linear splines to interpolate the function. </w:t>
              </w:r>
            </w:ins>
            <w:ins w:id="152" w:author="דור כרמי" w:date="2021-02-10T19:35:00Z">
              <w:r>
                <w:t>I recreated the function from the samples by adding a linear function between each pair of points given (samples).</w:t>
              </w:r>
            </w:ins>
            <w:del w:id="153" w:author="דור כרמי" w:date="2021-02-10T19:34:00Z">
              <w:r w:rsidR="40E6146A" w:rsidDel="00542D63">
                <w:delText xml:space="preserve"> </w:delText>
              </w:r>
            </w:del>
          </w:p>
          <w:p w14:paraId="0B8D6E6C" w14:textId="10F9E25D" w:rsidR="00542D63" w:rsidRDefault="00542D63">
            <w:ins w:id="154" w:author="דור כרמי" w:date="2021-02-10T19:36:00Z">
              <w:r>
                <w:t xml:space="preserve">For a proper </w:t>
              </w:r>
              <w:proofErr w:type="gramStart"/>
              <w:r>
                <w:t>amount</w:t>
              </w:r>
              <w:proofErr w:type="gramEnd"/>
              <w:r>
                <w:t xml:space="preserve"> of samples (high sample frequency) the output will fit the original function excellent.</w:t>
              </w:r>
            </w:ins>
          </w:p>
          <w:p w14:paraId="691E9C10" w14:textId="2AFBDCDD" w:rsidR="61534BE7" w:rsidRDefault="61534BE7" w:rsidP="61534BE7"/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55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56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0482C361" w:rsidR="0AA426F2" w:rsidRDefault="008B70AD" w:rsidP="61534BE7">
            <w:pPr>
              <w:rPr>
                <w:ins w:id="157" w:author="דור כרמי" w:date="2021-02-10T19:45:00Z"/>
              </w:rPr>
            </w:pPr>
            <w:ins w:id="158" w:author="דור כרמי" w:date="2021-02-10T19:44:00Z">
              <w:r>
                <w:t>I used the bisection method to find ro</w:t>
              </w:r>
            </w:ins>
            <w:ins w:id="159" w:author="דור כרמי" w:date="2021-02-10T19:45:00Z">
              <w:r>
                <w:t>ots of the function that is the subtraction of the two functions f</w:t>
              </w:r>
              <w:proofErr w:type="gramStart"/>
              <w:r>
                <w:t>1,f</w:t>
              </w:r>
              <w:proofErr w:type="gramEnd"/>
              <w:r>
                <w:t xml:space="preserve">2: </w:t>
              </w:r>
            </w:ins>
            <w:del w:id="160" w:author="דור כרמי" w:date="2021-02-10T19:45:00Z">
              <w:r w:rsidR="0AA426F2" w:rsidDel="008B70AD">
                <w:delText xml:space="preserve"> </w:delText>
              </w:r>
            </w:del>
          </w:p>
          <w:p w14:paraId="278E0508" w14:textId="30E85738" w:rsidR="008B70AD" w:rsidRDefault="008B70AD" w:rsidP="61534BE7">
            <w:pPr>
              <w:rPr>
                <w:ins w:id="161" w:author="דור כרמי" w:date="2021-02-10T19:45:00Z"/>
              </w:rPr>
            </w:pPr>
            <w:ins w:id="162" w:author="דור כרמי" w:date="2021-02-10T19:45:00Z">
              <w:r>
                <w:t>sub(x)= f1(x)-f2(x)</w:t>
              </w:r>
            </w:ins>
          </w:p>
          <w:p w14:paraId="5C66BD75" w14:textId="17C81E62" w:rsidR="008B70AD" w:rsidRDefault="008B70AD" w:rsidP="61534BE7">
            <w:pPr>
              <w:rPr>
                <w:ins w:id="163" w:author="דור כרמי" w:date="2021-02-10T19:46:00Z"/>
              </w:rPr>
            </w:pPr>
            <w:ins w:id="164" w:author="דור כרמי" w:date="2021-02-10T19:45:00Z">
              <w:r>
                <w:t xml:space="preserve">x is a root of </w:t>
              </w:r>
            </w:ins>
            <w:ins w:id="165" w:author="דור כרמי" w:date="2021-02-10T19:46:00Z">
              <w:r>
                <w:t xml:space="preserve">sub(x) </w:t>
              </w:r>
              <w:r>
                <w:sym w:font="Wingdings" w:char="F0E8"/>
              </w:r>
              <w:r>
                <w:t xml:space="preserve">f1(x)-f2(x)=0 </w:t>
              </w:r>
              <w:r>
                <w:sym w:font="Wingdings" w:char="F0E8"/>
              </w:r>
              <w:r>
                <w:t xml:space="preserve">f1(x)=f2(x) </w:t>
              </w:r>
              <w:r>
                <w:sym w:font="Wingdings" w:char="F0E8"/>
              </w:r>
              <w:r>
                <w:t xml:space="preserve"> x in Intersection (f</w:t>
              </w:r>
              <w:proofErr w:type="gramStart"/>
              <w:r>
                <w:t>1,f</w:t>
              </w:r>
              <w:proofErr w:type="gramEnd"/>
              <w:r>
                <w:t>2)</w:t>
              </w:r>
            </w:ins>
          </w:p>
          <w:p w14:paraId="734248DA" w14:textId="6C62752E" w:rsidR="008B70AD" w:rsidDel="008B70AD" w:rsidRDefault="008B70AD" w:rsidP="61534BE7">
            <w:pPr>
              <w:rPr>
                <w:del w:id="166" w:author="דור כרמי" w:date="2021-02-10T19:48:00Z"/>
              </w:rPr>
            </w:pPr>
            <w:ins w:id="167" w:author="דור כרמי" w:date="2021-02-10T19:46:00Z">
              <w:r>
                <w:t>To find t</w:t>
              </w:r>
            </w:ins>
            <w:ins w:id="168" w:author="דור כרמי" w:date="2021-02-10T19:47:00Z">
              <w:r>
                <w:t>he roots I used the bisection method that we learned in class. Each time a root was found I kept looking for more roots on both the left side and right side of the that root recu</w:t>
              </w:r>
            </w:ins>
            <w:ins w:id="169" w:author="דור כרמי" w:date="2021-02-10T19:48:00Z">
              <w:r>
                <w:t xml:space="preserve">rsively. </w:t>
              </w:r>
            </w:ins>
          </w:p>
          <w:p w14:paraId="03714099" w14:textId="18366012" w:rsidR="61534BE7" w:rsidDel="008B70AD" w:rsidRDefault="61534BE7">
            <w:pPr>
              <w:rPr>
                <w:del w:id="170" w:author="דור כרמי" w:date="2021-02-10T19:48:00Z"/>
              </w:rPr>
            </w:pPr>
          </w:p>
          <w:p w14:paraId="0C7A38FD" w14:textId="79105DD7" w:rsidR="61534BE7" w:rsidDel="008B70AD" w:rsidRDefault="61534BE7" w:rsidP="61534BE7">
            <w:pPr>
              <w:rPr>
                <w:del w:id="171" w:author="דור כרמי" w:date="2021-02-10T19:48:00Z"/>
              </w:rPr>
            </w:pPr>
          </w:p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2FA36C57" w:rsidR="787543AB" w:rsidRDefault="787543AB" w:rsidP="61534BE7">
            <w:r>
              <w:t xml:space="preserve"> </w:t>
            </w:r>
            <w:ins w:id="172" w:author="דור כרמי" w:date="2021-02-10T19:48:00Z">
              <w:r w:rsidR="00486113">
                <w:t xml:space="preserve">I used the </w:t>
              </w:r>
            </w:ins>
            <w:ins w:id="173" w:author="דור כרמי" w:date="2021-02-10T19:57:00Z">
              <w:r w:rsidR="00486113">
                <w:t>Simpson method</w:t>
              </w:r>
            </w:ins>
            <w:ins w:id="174" w:author="דור כרמי" w:date="2021-02-10T20:00:00Z">
              <w:r w:rsidR="00486113">
                <w:t xml:space="preserve">, which is based </w:t>
              </w:r>
              <w:r w:rsidR="00EA62CC">
                <w:t xml:space="preserve">adjusting the integrated function to a </w:t>
              </w:r>
            </w:ins>
            <w:ins w:id="175" w:author="דור כרמי" w:date="2021-02-10T20:01:00Z">
              <w:r w:rsidR="00EA62CC">
                <w:t>2</w:t>
              </w:r>
              <w:r w:rsidR="00EA62CC" w:rsidRPr="00EA62CC">
                <w:rPr>
                  <w:vertAlign w:val="superscript"/>
                  <w:rPrChange w:id="176" w:author="דור כרמי" w:date="2021-02-10T20:01:00Z">
                    <w:rPr/>
                  </w:rPrChange>
                </w:rPr>
                <w:t>nd</w:t>
              </w:r>
              <w:r w:rsidR="00EA62CC">
                <w:t xml:space="preserve"> degree polynomial. The use of the method is according to the algorithm of the method itself.</w:t>
              </w:r>
            </w:ins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177" w:author="רמי פוזיס" w:date="2021-02-09T17:35:00Z"/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ins w:id="178" w:author="רמי פוזיס" w:date="2021-02-09T17:34:00Z">
        <w:r w:rsidR="007126EB">
          <w:t xml:space="preserve">You may ignore all intersection points </w:t>
        </w:r>
      </w:ins>
      <w:ins w:id="179" w:author="רמי פוזיס" w:date="2021-02-09T17:35:00Z">
        <w:r w:rsidR="00392E04">
          <w:t xml:space="preserve">outside the range </w:t>
        </w:r>
      </w:ins>
      <m:oMath>
        <m:r>
          <w:ins w:id="180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181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182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183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184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3637EF3A" w:rsidR="5EE0F092" w:rsidRDefault="5EE0F092" w:rsidP="61534BE7">
            <w:pPr>
              <w:rPr>
                <w:ins w:id="185" w:author="דור כרמי" w:date="2021-02-10T20:07:00Z"/>
              </w:rPr>
            </w:pPr>
            <w:r>
              <w:t xml:space="preserve"> </w:t>
            </w:r>
            <w:ins w:id="186" w:author="דור כרמי" w:date="2021-02-10T20:06:00Z">
              <w:r w:rsidR="00EA62CC">
                <w:t xml:space="preserve">I used the function from assignment 2 to </w:t>
              </w:r>
            </w:ins>
            <w:ins w:id="187" w:author="דור כרמי" w:date="2021-02-10T20:07:00Z">
              <w:r w:rsidR="00EA62CC">
                <w:t>get all the intersection points of the functions f1 and f2.</w:t>
              </w:r>
            </w:ins>
          </w:p>
          <w:p w14:paraId="1AE162DB" w14:textId="0BD77FA4" w:rsidR="00EA62CC" w:rsidDel="00EA62CC" w:rsidRDefault="00EA62CC" w:rsidP="61534BE7">
            <w:pPr>
              <w:rPr>
                <w:del w:id="188" w:author="דור כרמי" w:date="2021-02-10T20:10:00Z"/>
              </w:rPr>
            </w:pPr>
            <w:ins w:id="189" w:author="דור כרמי" w:date="2021-02-10T20:07:00Z">
              <w:r>
                <w:t xml:space="preserve">These </w:t>
              </w:r>
            </w:ins>
            <w:ins w:id="190" w:author="דור כרמי" w:date="2021-02-10T20:08:00Z">
              <w:r>
                <w:t>intersection</w:t>
              </w:r>
            </w:ins>
            <w:ins w:id="191" w:author="דור כרמי" w:date="2021-02-10T20:07:00Z">
              <w:r>
                <w:t xml:space="preserve"> functions became the borders of the integration method, so the summed area is from the first </w:t>
              </w:r>
            </w:ins>
            <w:ins w:id="192" w:author="דור כרמי" w:date="2021-02-10T20:08:00Z">
              <w:r>
                <w:t xml:space="preserve">intersection point to the </w:t>
              </w:r>
              <w:proofErr w:type="gramStart"/>
              <w:r>
                <w:t>second,</w:t>
              </w:r>
              <w:proofErr w:type="gramEnd"/>
              <w:r>
                <w:t xml:space="preserve"> of each pair of intersection points. For each part of the summed area (each pair of </w:t>
              </w:r>
            </w:ins>
            <w:ins w:id="193" w:author="דור כרמי" w:date="2021-02-10T20:09:00Z">
              <w:r>
                <w:t>intersection points) I used the integrate function of assignment 3 to get the integral of f1 and f2, and I calculated the absolute substruction of these integrals. The sum</w:t>
              </w:r>
            </w:ins>
            <w:ins w:id="194" w:author="דור כרמי" w:date="2021-02-10T20:10:00Z">
              <w:r>
                <w:t xml:space="preserve"> of all the outputs for each pair of points is the total sum that was returned.</w:t>
              </w:r>
            </w:ins>
          </w:p>
          <w:p w14:paraId="75CF9041" w14:textId="6ABEAC95" w:rsidR="61534BE7" w:rsidRDefault="61534BE7"/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  <w:tblPrChange w:id="195" w:author="דור כרמי" w:date="2021-02-10T23:41:00Z">
          <w:tblPr>
            <w:tblStyle w:val="a5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9360"/>
        <w:tblGridChange w:id="196">
          <w:tblGrid>
            <w:gridCol w:w="9360"/>
          </w:tblGrid>
        </w:tblGridChange>
      </w:tblGrid>
      <w:tr w:rsidR="00DA24DE" w14:paraId="5CA0E42A" w14:textId="77777777" w:rsidTr="00700EC2">
        <w:trPr>
          <w:trHeight w:val="50"/>
        </w:trPr>
        <w:tc>
          <w:tcPr>
            <w:tcW w:w="9360" w:type="dxa"/>
            <w:tcPrChange w:id="197" w:author="דור כרמי" w:date="2021-02-10T23:41:00Z">
              <w:tcPr>
                <w:tcW w:w="9360" w:type="dxa"/>
              </w:tcPr>
            </w:tcPrChange>
          </w:tcPr>
          <w:p w14:paraId="3B66549E" w14:textId="5FC787DC" w:rsidR="00DA24DE" w:rsidRPr="00EA62CC" w:rsidDel="00700EC2" w:rsidRDefault="00DA24DE" w:rsidP="00DE1AAB">
            <w:pPr>
              <w:rPr>
                <w:del w:id="198" w:author="דור כרמי" w:date="2021-02-10T23:41:00Z"/>
                <w:rPrChange w:id="199" w:author="דור כרמי" w:date="2021-02-10T20:10:00Z">
                  <w:rPr>
                    <w:del w:id="200" w:author="דור כרמי" w:date="2021-02-10T23:41:00Z"/>
                    <w:b/>
                    <w:bCs/>
                  </w:rPr>
                </w:rPrChange>
              </w:rPr>
            </w:pPr>
            <w:r w:rsidRPr="61534BE7">
              <w:rPr>
                <w:b/>
                <w:bCs/>
              </w:rPr>
              <w:t xml:space="preserve"> </w:t>
            </w:r>
            <w:ins w:id="201" w:author="דור כרמי" w:date="2021-02-10T20:10:00Z">
              <w:r w:rsidR="00EA62CC">
                <w:t xml:space="preserve">The problem is that no matter </w:t>
              </w:r>
              <w:r w:rsidR="00970D01">
                <w:t>how small the space</w:t>
              </w:r>
            </w:ins>
            <w:ins w:id="202" w:author="דור כרמי" w:date="2021-02-10T20:11:00Z">
              <w:r w:rsidR="00970D01">
                <w:t xml:space="preserve"> between the points will be, the real space between them will always be smaller, since the </w:t>
              </w:r>
            </w:ins>
            <w:ins w:id="203" w:author="דור כרמי" w:date="2021-02-10T20:12:00Z">
              <w:r w:rsidR="00970D01">
                <w:t xml:space="preserve">frequency of these functions get higher and higher when get close to x=0 and </w:t>
              </w:r>
            </w:ins>
            <w:ins w:id="204" w:author="דור כרמי" w:date="2021-02-10T20:13:00Z">
              <w:r w:rsidR="00970D01">
                <w:t xml:space="preserve">strives to infinity, and because the numbers that can be represented in the computer are finite, it is not possible to achieve real </w:t>
              </w:r>
            </w:ins>
            <w:ins w:id="205" w:author="דור כרמי" w:date="2021-02-10T20:14:00Z">
              <w:r w:rsidR="00970D01">
                <w:t xml:space="preserve">accuracy trying to integrate these functions </w:t>
              </w:r>
              <w:proofErr w:type="spellStart"/>
              <w:r w:rsidR="00970D01">
                <w:t>numericly</w:t>
              </w:r>
              <w:proofErr w:type="spellEnd"/>
              <w:r w:rsidR="00970D01">
                <w:t>.</w:t>
              </w:r>
            </w:ins>
          </w:p>
          <w:p w14:paraId="5FC8FB34" w14:textId="77777777" w:rsidR="00DA24DE" w:rsidDel="00970D01" w:rsidRDefault="00DA24DE" w:rsidP="00700EC2">
            <w:pPr>
              <w:rPr>
                <w:del w:id="206" w:author="דור כרמי" w:date="2021-02-10T20:22:00Z"/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lastRenderedPageBreak/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63E08D12" w:rsidR="00DA24DE" w:rsidRPr="008852C6" w:rsidRDefault="008852C6" w:rsidP="00DE1AAB">
            <w:pPr>
              <w:rPr>
                <w:rPrChange w:id="207" w:author="דור כרמי" w:date="2021-02-11T23:48:00Z">
                  <w:rPr>
                    <w:b/>
                    <w:bCs/>
                  </w:rPr>
                </w:rPrChange>
              </w:rPr>
            </w:pPr>
            <w:ins w:id="208" w:author="דור כרמי" w:date="2021-02-11T23:44:00Z">
              <w:r w:rsidRPr="008852C6">
                <w:rPr>
                  <w:rPrChange w:id="209" w:author="דור כרמי" w:date="2021-02-11T23:48:00Z">
                    <w:rPr>
                      <w:b/>
                      <w:bCs/>
                    </w:rPr>
                  </w:rPrChange>
                </w:rPr>
                <w:t>Because the area</w:t>
              </w:r>
            </w:ins>
            <w:ins w:id="210" w:author="דור כרמי" w:date="2021-02-11T23:45:00Z">
              <w:r w:rsidRPr="008852C6">
                <w:rPr>
                  <w:rPrChange w:id="211" w:author="דור כרמי" w:date="2021-02-11T23:48:00Z">
                    <w:rPr>
                      <w:b/>
                      <w:bCs/>
                    </w:rPr>
                  </w:rPrChange>
                </w:rPr>
                <w:t xml:space="preserve"> of the real function tends to zero, but the samples might sample </w:t>
              </w:r>
            </w:ins>
            <w:ins w:id="212" w:author="דור כרמי" w:date="2021-02-11T23:46:00Z">
              <w:r w:rsidRPr="008852C6">
                <w:rPr>
                  <w:rPrChange w:id="213" w:author="דור כרמי" w:date="2021-02-11T23:48:00Z">
                    <w:rPr>
                      <w:b/>
                      <w:bCs/>
                    </w:rPr>
                  </w:rPrChange>
                </w:rPr>
                <w:t xml:space="preserve">mistakenly due to error of sampling- because of </w:t>
              </w:r>
            </w:ins>
            <w:ins w:id="214" w:author="דור כרמי" w:date="2021-02-11T23:47:00Z">
              <w:r w:rsidRPr="008852C6">
                <w:rPr>
                  <w:rPrChange w:id="215" w:author="דור כרמי" w:date="2021-02-11T23:48:00Z">
                    <w:rPr>
                      <w:b/>
                      <w:bCs/>
                    </w:rPr>
                  </w:rPrChange>
                </w:rPr>
                <w:t xml:space="preserve">the constant distance between the samples that </w:t>
              </w:r>
              <w:proofErr w:type="gramStart"/>
              <w:r w:rsidRPr="008852C6">
                <w:rPr>
                  <w:rPrChange w:id="216" w:author="דור כרמי" w:date="2021-02-11T23:48:00Z">
                    <w:rPr>
                      <w:b/>
                      <w:bCs/>
                    </w:rPr>
                  </w:rPrChange>
                </w:rPr>
                <w:t>doesn’t</w:t>
              </w:r>
              <w:proofErr w:type="gramEnd"/>
              <w:r w:rsidRPr="008852C6">
                <w:rPr>
                  <w:rPrChange w:id="217" w:author="דור כרמי" w:date="2021-02-11T23:48:00Z">
                    <w:rPr>
                      <w:b/>
                      <w:bCs/>
                    </w:rPr>
                  </w:rPrChange>
                </w:rPr>
                <w:t xml:space="preserve"> take the decrease of the distance needed to sample- the mistake might rise (on optimal machine) to infinity</w:t>
              </w:r>
            </w:ins>
            <w:ins w:id="218" w:author="דור כרמי" w:date="2021-02-11T23:48:00Z">
              <w:r w:rsidRPr="008852C6">
                <w:rPr>
                  <w:rPrChange w:id="219" w:author="דור כרמי" w:date="2021-02-11T23:48:00Z">
                    <w:rPr>
                      <w:b/>
                      <w:bCs/>
                    </w:rPr>
                  </w:rPrChange>
                </w:rPr>
                <w:t>, or to the maximal number that can be represented by that machine.</w:t>
              </w:r>
            </w:ins>
            <w:r w:rsidR="00DA24DE" w:rsidRPr="008852C6">
              <w:rPr>
                <w:rPrChange w:id="220" w:author="דור כרמי" w:date="2021-02-11T23:48:00Z">
                  <w:rPr>
                    <w:b/>
                    <w:bCs/>
                  </w:rPr>
                </w:rPrChange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  <w:rtl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221" w:author="רמי פוזיס" w:date="2021-02-09T18:30:00Z"/>
          <w:b/>
          <w:bCs/>
        </w:rPr>
      </w:pPr>
      <w:ins w:id="222" w:author="רמי פוזיס" w:date="2021-02-09T17:30:00Z">
        <w:r>
          <w:rPr>
            <w:b/>
            <w:bCs/>
          </w:rPr>
          <w:lastRenderedPageBreak/>
          <w:t>Assignment 4A (</w:t>
        </w:r>
      </w:ins>
      <w:ins w:id="223" w:author="רמי פוזיס" w:date="2021-02-09T17:41:00Z">
        <w:r w:rsidR="007B07E2">
          <w:rPr>
            <w:b/>
            <w:bCs/>
          </w:rPr>
          <w:t>20</w:t>
        </w:r>
      </w:ins>
      <w:ins w:id="224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225" w:author="רמי פוזיס" w:date="2021-02-09T18:30:00Z"/>
          <w:b/>
          <w:bCs/>
        </w:rPr>
      </w:pPr>
      <w:ins w:id="226" w:author="רמי פוזיס" w:date="2021-02-09T18:30:00Z">
        <w:r>
          <w:t xml:space="preserve">Implement the function </w:t>
        </w:r>
        <w:proofErr w:type="gramStart"/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</w:t>
        </w:r>
        <w:proofErr w:type="gramEnd"/>
        <w:r w:rsidRPr="29F27A30">
          <w:rPr>
            <w:b/>
            <w:bCs/>
          </w:rPr>
          <w:t>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227" w:author="רמי פוזיס" w:date="2021-02-09T18:31:00Z"/>
        </w:rPr>
      </w:pPr>
      <w:ins w:id="228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229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230" w:author="רמי פוזיס" w:date="2021-02-09T18:39:00Z"/>
          <w:rFonts w:eastAsiaTheme="minorEastAsia"/>
        </w:rPr>
      </w:pPr>
      <w:ins w:id="231" w:author="רמי פוזיס" w:date="2021-02-09T18:32:00Z">
        <w:r w:rsidRPr="00F91706">
          <w:rPr>
            <w:rPrChange w:id="232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233" w:author="רמי פוזיס" w:date="2021-02-09T18:33:00Z">
        <w:r>
          <w:t xml:space="preserve">d return a function </w:t>
        </w:r>
      </w:ins>
      <m:oMath>
        <m:r>
          <w:ins w:id="234" w:author="רמי פוזיס" w:date="2021-02-09T18:37:00Z">
            <w:rPr>
              <w:rFonts w:ascii="Cambria Math" w:hAnsi="Cambria Math"/>
            </w:rPr>
            <m:t>g</m:t>
          </w:ins>
        </m:r>
      </m:oMath>
      <w:ins w:id="235" w:author="רמי פוזיס" w:date="2021-02-09T18:37:00Z">
        <w:r w:rsidR="002D5F79">
          <w:t xml:space="preserve"> </w:t>
        </w:r>
      </w:ins>
      <w:ins w:id="236" w:author="רמי פוזיס" w:date="2021-02-09T18:33:00Z">
        <w:r w:rsidR="005D5207">
          <w:t>fitting</w:t>
        </w:r>
        <w:r>
          <w:t xml:space="preserve"> the </w:t>
        </w:r>
      </w:ins>
      <w:ins w:id="237" w:author="רמי פוזיס" w:date="2021-02-09T18:34:00Z">
        <w:r w:rsidR="00131E84">
          <w:t xml:space="preserve">data sampled from the </w:t>
        </w:r>
      </w:ins>
      <w:ins w:id="238" w:author="רמי פוזיס" w:date="2021-02-09T18:33:00Z">
        <w:r w:rsidR="005D5207">
          <w:t>noisy function</w:t>
        </w:r>
      </w:ins>
      <w:ins w:id="239" w:author="רמי פוזיס" w:date="2021-02-09T18:34:00Z">
        <w:r w:rsidR="00131E84">
          <w:t xml:space="preserve">. Use least squares fitting such that </w:t>
        </w:r>
      </w:ins>
      <m:oMath>
        <m:r>
          <w:ins w:id="240" w:author="רמי פוזיס" w:date="2021-02-09T18:38:00Z">
            <w:rPr>
              <w:rFonts w:ascii="Cambria Math" w:hAnsi="Cambria Math"/>
            </w:rPr>
            <m:t>g</m:t>
          </w:ins>
        </m:r>
      </m:oMath>
      <w:ins w:id="241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242" w:author="רמי פוזיס" w:date="2021-02-09T18:40:00Z"/>
          <w:rFonts w:eastAsiaTheme="minorEastAsia"/>
        </w:rPr>
      </w:pPr>
      <w:ins w:id="243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244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245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246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247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248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249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250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251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252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253" w:author="רמי פוזיס" w:date="2021-02-09T18:41:00Z"/>
        </w:rPr>
      </w:pPr>
      <w:ins w:id="254" w:author="רמי פוזיס" w:date="2021-02-09T18:40:00Z">
        <w:r>
          <w:rPr>
            <w:rFonts w:eastAsiaTheme="minorEastAsia"/>
          </w:rPr>
          <w:t xml:space="preserve">You have no constrains on the number of </w:t>
        </w:r>
        <w:proofErr w:type="gramStart"/>
        <w:r>
          <w:rPr>
            <w:rFonts w:eastAsiaTheme="minorEastAsia"/>
          </w:rPr>
          <w:t>invocation</w:t>
        </w:r>
        <w:proofErr w:type="gramEnd"/>
        <w:r>
          <w:rPr>
            <w:rFonts w:eastAsiaTheme="minorEastAsia"/>
          </w:rPr>
          <w:t xml:space="preserve"> of the noisy function but the </w:t>
        </w:r>
      </w:ins>
      <w:ins w:id="255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</w:t>
        </w:r>
        <w:proofErr w:type="spellStart"/>
        <w:r w:rsidR="004B019A">
          <w:t>maxtime</w:t>
        </w:r>
        <w:proofErr w:type="spellEnd"/>
        <w:r w:rsidR="004B019A">
          <w:t xml:space="preserve">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256" w:author="רמי פוזיס" w:date="2021-02-09T18:42:00Z"/>
        </w:rPr>
      </w:pPr>
      <w:ins w:id="257" w:author="רמי פוזיס" w:date="2021-02-09T18:42:00Z">
        <w:r w:rsidRPr="004D5134">
          <w:rPr>
            <w:rPrChange w:id="258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259" w:author="רמי פוזיס" w:date="2021-02-09T18:42:00Z">
            <w:rPr>
              <w:rFonts w:ascii="Cambria Math" w:hAnsi="Cambria Math"/>
            </w:rPr>
            <m:t>g</m:t>
          </w:ins>
        </m:r>
      </m:oMath>
      <w:ins w:id="260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261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262" w:author="רמי פוזיס" w:date="2021-02-09T18:55:00Z">
        <w:r w:rsidR="00CF1ECB">
          <w:rPr>
            <w:rFonts w:eastAsiaTheme="minorEastAsia"/>
          </w:rPr>
          <w:t>6</w:t>
        </w:r>
      </w:ins>
      <w:ins w:id="263" w:author="רמי פוזיס" w:date="2021-02-09T18:58:00Z">
        <w:r w:rsidR="00075E36">
          <w:rPr>
            <w:rFonts w:eastAsiaTheme="minorEastAsia"/>
          </w:rPr>
          <w:t>5</w:t>
        </w:r>
      </w:ins>
      <w:ins w:id="264" w:author="רמי פוזיס" w:date="2021-02-09T18:55:00Z">
        <w:r w:rsidR="00CF1ECB">
          <w:rPr>
            <w:rFonts w:eastAsiaTheme="minorEastAsia"/>
          </w:rPr>
          <w:t>%</w:t>
        </w:r>
      </w:ins>
      <w:ins w:id="265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266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267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268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269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70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271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272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273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274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75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276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277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278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279" w:author="רמי פוזיס" w:date="2021-02-09T18:48:00Z"/>
        </w:rPr>
      </w:pPr>
      <w:ins w:id="280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81" w:author="רמי פוזיס" w:date="2021-02-09T18:48:00Z"/>
        </w:trPr>
        <w:tc>
          <w:tcPr>
            <w:tcW w:w="9350" w:type="dxa"/>
          </w:tcPr>
          <w:p w14:paraId="6D9E620E" w14:textId="2F7A3853" w:rsidR="008B0BBF" w:rsidRDefault="00064C3F" w:rsidP="006E1D24">
            <w:pPr>
              <w:rPr>
                <w:ins w:id="282" w:author="דור כרמי" w:date="2021-02-10T20:22:00Z"/>
              </w:rPr>
            </w:pPr>
            <w:ins w:id="283" w:author="דור כרמי" w:date="2021-02-10T20:22:00Z">
              <w:r>
                <w:t>I used the non-linear least square fitting method for polynomials.</w:t>
              </w:r>
            </w:ins>
          </w:p>
          <w:p w14:paraId="6735AB58" w14:textId="59296570" w:rsidR="00064C3F" w:rsidRDefault="00064C3F" w:rsidP="00064C3F">
            <w:pPr>
              <w:rPr>
                <w:ins w:id="284" w:author="דור כרמי" w:date="2021-02-10T20:23:00Z"/>
              </w:rPr>
            </w:pPr>
            <w:ins w:id="285" w:author="דור כרמי" w:date="2021-02-10T20:22:00Z">
              <w:r>
                <w:t xml:space="preserve">Using the formulas learned in class </w:t>
              </w:r>
            </w:ins>
            <w:ins w:id="286" w:author="דור כרמי" w:date="2021-02-10T20:23:00Z">
              <w:r>
                <w:t xml:space="preserve">I understood the concept of how matrixes should look like- the </w:t>
              </w:r>
              <w:proofErr w:type="spellStart"/>
              <w:r>
                <w:t>sigmas</w:t>
              </w:r>
              <w:proofErr w:type="spellEnd"/>
              <w:r>
                <w:t xml:space="preserve"> and all needed:</w:t>
              </w:r>
            </w:ins>
          </w:p>
          <w:p w14:paraId="01D540AA" w14:textId="48E3E7F5" w:rsidR="00064C3F" w:rsidRDefault="00064C3F">
            <w:pPr>
              <w:rPr>
                <w:ins w:id="287" w:author="דור כרמי" w:date="2021-02-10T20:24:00Z"/>
              </w:rPr>
            </w:pPr>
            <w:proofErr w:type="gramStart"/>
            <w:ins w:id="288" w:author="דור כרמי" w:date="2021-02-10T20:23:00Z">
              <w:r>
                <w:t>So</w:t>
              </w:r>
              <w:proofErr w:type="gramEnd"/>
              <w:r>
                <w:t xml:space="preserve"> for a polynomial of degree </w:t>
              </w:r>
            </w:ins>
            <w:ins w:id="289" w:author="דור כרמי" w:date="2021-02-10T20:24:00Z">
              <w:r>
                <w:t>k its formula should look like:</w:t>
              </w:r>
            </w:ins>
          </w:p>
          <w:p w14:paraId="41464002" w14:textId="611F9A79" w:rsidR="00064C3F" w:rsidRPr="00064C3F" w:rsidRDefault="00307350" w:rsidP="00064C3F">
            <w:pPr>
              <w:rPr>
                <w:ins w:id="290" w:author="דור כרמי" w:date="2021-02-10T20:29:00Z"/>
                <w:rFonts w:eastAsiaTheme="minorEastAsia"/>
              </w:rPr>
            </w:pPr>
            <m:oMathPara>
              <m:oMath>
                <m:sSub>
                  <m:sSubPr>
                    <m:ctrlPr>
                      <w:ins w:id="291" w:author="דור כרמי" w:date="2021-02-10T20:24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292" w:author="דור כרמי" w:date="2021-02-10T20:24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  <m:sub>
                    <m:r>
                      <w:ins w:id="293" w:author="דור כרמי" w:date="2021-02-10T20:24:00Z">
                        <w:rPr>
                          <w:rFonts w:ascii="Cambria Math" w:hAnsi="Cambria Math"/>
                        </w:rPr>
                        <m:t>1</m:t>
                      </w:ins>
                    </m:r>
                  </m:sub>
                </m:sSub>
                <m:sSup>
                  <m:sSupPr>
                    <m:ctrlPr>
                      <w:ins w:id="294" w:author="דור כרמי" w:date="2021-02-10T20:24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295" w:author="דור כרמי" w:date="2021-02-10T20:24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p>
                    <m:r>
                      <w:ins w:id="296" w:author="דור כרמי" w:date="2021-02-10T20:24:00Z">
                        <w:rPr>
                          <w:rFonts w:ascii="Cambria Math" w:hAnsi="Cambria Math"/>
                        </w:rPr>
                        <m:t>k</m:t>
                      </w:ins>
                    </m:r>
                  </m:sup>
                </m:sSup>
                <m:r>
                  <w:ins w:id="297" w:author="דור כרמי" w:date="2021-02-10T20:24:00Z">
                    <w:rPr>
                      <w:rFonts w:ascii="Cambria Math" w:hAnsi="Cambria Math"/>
                    </w:rPr>
                    <m:t>+</m:t>
                  </w:ins>
                </m:r>
                <m:sSub>
                  <m:sSubPr>
                    <m:ctrlPr>
                      <w:ins w:id="298" w:author="דור כרמי" w:date="2021-02-10T20:24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299" w:author="דור כרמי" w:date="2021-02-10T20:24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  <m:sub>
                    <m:r>
                      <w:ins w:id="300" w:author="דור כרמי" w:date="2021-02-10T20:24:00Z">
                        <w:rPr>
                          <w:rFonts w:ascii="Cambria Math" w:hAnsi="Cambria Math"/>
                        </w:rPr>
                        <m:t>2</m:t>
                      </w:ins>
                    </m:r>
                  </m:sub>
                </m:sSub>
                <m:sSup>
                  <m:sSupPr>
                    <m:ctrlPr>
                      <w:ins w:id="301" w:author="דור כרמי" w:date="2021-02-10T20:24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w:ins w:id="302" w:author="דור כרמי" w:date="2021-02-10T20:24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p>
                    <m:r>
                      <w:ins w:id="303" w:author="דור כרמי" w:date="2021-02-10T20:24:00Z">
                        <w:rPr>
                          <w:rFonts w:ascii="Cambria Math" w:hAnsi="Cambria Math"/>
                        </w:rPr>
                        <m:t>k-1</m:t>
                      </w:ins>
                    </m:r>
                  </m:sup>
                </m:sSup>
                <m:r>
                  <w:ins w:id="304" w:author="דור כרמי" w:date="2021-02-10T20:24:00Z">
                    <w:rPr>
                      <w:rFonts w:ascii="Cambria Math" w:hAnsi="Cambria Math"/>
                    </w:rPr>
                    <m:t>+…+</m:t>
                  </w:ins>
                </m:r>
                <m:sSub>
                  <m:sSubPr>
                    <m:ctrlPr>
                      <w:ins w:id="305" w:author="דור כרמי" w:date="2021-02-10T20:24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306" w:author="דור כרמי" w:date="2021-02-10T20:24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  <m:sub>
                    <m:r>
                      <w:ins w:id="307" w:author="דור כרמי" w:date="2021-02-10T20:24:00Z">
                        <w:rPr>
                          <w:rFonts w:ascii="Cambria Math" w:hAnsi="Cambria Math"/>
                        </w:rPr>
                        <m:t>k</m:t>
                      </w:ins>
                    </m:r>
                  </m:sub>
                </m:sSub>
                <m:r>
                  <w:ins w:id="308" w:author="דור כרמי" w:date="2021-02-10T20:24:00Z">
                    <w:rPr>
                      <w:rFonts w:ascii="Cambria Math" w:hAnsi="Cambria Math"/>
                    </w:rPr>
                    <m:t>x+</m:t>
                  </w:ins>
                </m:r>
                <m:sSub>
                  <m:sSubPr>
                    <m:ctrlPr>
                      <w:ins w:id="309" w:author="דור כרמי" w:date="2021-02-10T20:25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310" w:author="דור כרמי" w:date="2021-02-10T20:24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  <m:sub>
                    <m:r>
                      <w:ins w:id="311" w:author="דור כרמי" w:date="2021-02-10T20:25:00Z">
                        <w:rPr>
                          <w:rFonts w:ascii="Cambria Math" w:hAnsi="Cambria Math"/>
                        </w:rPr>
                        <m:t>k+1</m:t>
                      </w:ins>
                    </m:r>
                  </m:sub>
                </m:sSub>
              </m:oMath>
            </m:oMathPara>
          </w:p>
          <w:p w14:paraId="14761151" w14:textId="424CC01C" w:rsidR="00064C3F" w:rsidRDefault="00064C3F" w:rsidP="00064C3F">
            <w:pPr>
              <w:rPr>
                <w:ins w:id="312" w:author="דור כרמי" w:date="2021-02-10T20:29:00Z"/>
                <w:rFonts w:eastAsiaTheme="minorEastAsia"/>
              </w:rPr>
            </w:pPr>
            <w:ins w:id="313" w:author="דור כרמי" w:date="2021-02-10T20:29:00Z">
              <w:r>
                <w:rPr>
                  <w:rFonts w:eastAsiaTheme="minorEastAsia"/>
                </w:rPr>
                <w:t>Then the steps are:</w:t>
              </w:r>
            </w:ins>
          </w:p>
          <w:p w14:paraId="1572DB73" w14:textId="3FA053DA" w:rsidR="00064C3F" w:rsidRDefault="00064C3F" w:rsidP="00064C3F">
            <w:pPr>
              <w:pStyle w:val="a3"/>
              <w:numPr>
                <w:ilvl w:val="0"/>
                <w:numId w:val="3"/>
              </w:numPr>
              <w:rPr>
                <w:ins w:id="314" w:author="דור כרמי" w:date="2021-02-10T20:30:00Z"/>
                <w:rFonts w:eastAsiaTheme="minorEastAsia"/>
              </w:rPr>
            </w:pPr>
            <w:ins w:id="315" w:author="דור כרמי" w:date="2021-02-10T20:29:00Z">
              <w:r>
                <w:rPr>
                  <w:rFonts w:eastAsiaTheme="minorEastAsia"/>
                </w:rPr>
                <w:t>Calculating the square error of all s</w:t>
              </w:r>
            </w:ins>
            <w:ins w:id="316" w:author="דור כרמי" w:date="2021-02-10T20:30:00Z">
              <w:r>
                <w:rPr>
                  <w:rFonts w:eastAsiaTheme="minorEastAsia"/>
                </w:rPr>
                <w:t>amples, using the formula above</w:t>
              </w:r>
            </w:ins>
          </w:p>
          <w:p w14:paraId="04BD9902" w14:textId="01162FA4" w:rsidR="00064C3F" w:rsidRPr="00064C3F" w:rsidRDefault="00307350">
            <w:pPr>
              <w:rPr>
                <w:ins w:id="317" w:author="דור כרמי" w:date="2021-02-10T20:25:00Z"/>
                <w:rFonts w:eastAsiaTheme="minorEastAsia"/>
              </w:rPr>
            </w:pPr>
            <m:oMathPara>
              <m:oMath>
                <m:sSub>
                  <m:sSubPr>
                    <m:ctrlPr>
                      <w:ins w:id="318" w:author="דור כרמי" w:date="2021-02-10T20:30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sSubPr>
                  <m:e>
                    <m:r>
                      <w:ins w:id="319" w:author="דור כרמי" w:date="2021-02-10T20:30:00Z">
                        <w:rPr>
                          <w:rFonts w:ascii="Cambria Math" w:eastAsiaTheme="minorEastAsia" w:hAnsi="Cambria Math"/>
                        </w:rPr>
                        <m:t>E</m:t>
                      </w:ins>
                    </m:r>
                  </m:e>
                  <m:sub>
                    <m:r>
                      <w:ins w:id="320" w:author="דור כרמי" w:date="2021-02-10T20:30:00Z">
                        <w:rPr>
                          <w:rFonts w:ascii="Cambria Math" w:eastAsiaTheme="minorEastAsia" w:hAnsi="Cambria Math"/>
                        </w:rPr>
                        <m:t>2</m:t>
                      </w:ins>
                    </m:r>
                  </m:sub>
                </m:sSub>
                <m:d>
                  <m:dPr>
                    <m:ctrlPr>
                      <w:ins w:id="321" w:author="דור כרמי" w:date="2021-02-10T20:30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dPr>
                  <m:e>
                    <m:r>
                      <w:ins w:id="322" w:author="דור כרמי" w:date="2021-02-10T20:30:00Z">
                        <w:rPr>
                          <w:rFonts w:ascii="Cambria Math" w:eastAsiaTheme="minorEastAsia" w:hAnsi="Cambria Math"/>
                        </w:rPr>
                        <m:t>a,b,c</m:t>
                      </w:ins>
                    </m:r>
                  </m:e>
                </m:d>
                <m:r>
                  <w:ins w:id="323" w:author="דור כרמי" w:date="2021-02-10T20:30:00Z">
                    <w:rPr>
                      <w:rFonts w:ascii="Cambria Math" w:eastAsiaTheme="minorEastAsia" w:hAnsi="Cambria Math"/>
                    </w:rPr>
                    <m:t>=</m:t>
                  </w:ins>
                </m:r>
                <m:sSubSup>
                  <m:sSubSupPr>
                    <m:ctrlPr>
                      <w:ins w:id="324" w:author="דור כרמי" w:date="2021-02-10T20:30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sSubSupPr>
                  <m:e>
                    <m:r>
                      <w:ins w:id="325" w:author="דור כרמי" w:date="2021-02-10T20:30:00Z"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w:ins>
                    </m:r>
                  </m:e>
                  <m:sub>
                    <m:r>
                      <w:ins w:id="326" w:author="דור כרמי" w:date="2021-02-10T20:30:00Z">
                        <w:rPr>
                          <w:rFonts w:ascii="Cambria Math" w:eastAsiaTheme="minorEastAsia" w:hAnsi="Cambria Math"/>
                        </w:rPr>
                        <m:t>i=1</m:t>
                      </w:ins>
                    </m:r>
                  </m:sub>
                  <m:sup>
                    <m:r>
                      <w:ins w:id="327" w:author="דור כרמי" w:date="2021-02-10T20:30:00Z">
                        <w:rPr>
                          <w:rFonts w:ascii="Cambria Math" w:eastAsiaTheme="minorEastAsia" w:hAnsi="Cambria Math"/>
                        </w:rPr>
                        <m:t>4</m:t>
                      </w:ins>
                    </m:r>
                  </m:sup>
                </m:sSubSup>
                <m:sSup>
                  <m:sSupPr>
                    <m:ctrlPr>
                      <w:ins w:id="328" w:author="דור כרמי" w:date="2021-02-10T20:30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329" w:author="דור כרמי" w:date="2021-02-10T20:30:00Z"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330" w:author="דור כרמי" w:date="2021-02-10T20:30:00Z"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w:ins>
                            </m:ctrlPr>
                          </m:sSubPr>
                          <m:e>
                            <m:r>
                              <w:ins w:id="331" w:author="דור כרמי" w:date="2021-02-10T20:30:00Z"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w:ins>
                            </m:r>
                          </m:e>
                          <m:sub>
                            <m:r>
                              <w:ins w:id="332" w:author="דור כרמי" w:date="2021-02-10T20:30:00Z"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w:ins>
                            </m:r>
                          </m:sub>
                        </m:sSub>
                        <m:r>
                          <w:ins w:id="333" w:author="דור כרמי" w:date="2021-02-10T20:30:00Z">
                            <w:rPr>
                              <w:rFonts w:ascii="Cambria Math" w:eastAsiaTheme="minorEastAsia" w:hAnsi="Cambria Math"/>
                            </w:rPr>
                            <m:t>-(</m:t>
                          </w:ins>
                        </m:r>
                        <m:sSub>
                          <m:sSubPr>
                            <m:ctrlPr>
                              <w:ins w:id="334" w:author="דור כרמי" w:date="2021-02-10T20:30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335" w:author="דור כרמי" w:date="2021-02-10T20:30:00Z">
                                <w:rPr>
                                  <w:rFonts w:ascii="Cambria Math" w:hAnsi="Cambria Math"/>
                                </w:rPr>
                                <m:t>c</m:t>
                              </w:ins>
                            </m:r>
                          </m:e>
                          <m:sub>
                            <m:r>
                              <w:ins w:id="336" w:author="דור כרמי" w:date="2021-02-10T20:30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  <m:sSup>
                          <m:sSupPr>
                            <m:ctrlPr>
                              <w:ins w:id="337" w:author="דור כרמי" w:date="2021-02-10T20:30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pPr>
                          <m:e>
                            <m:r>
                              <w:ins w:id="338" w:author="דור כרמי" w:date="2021-02-10T20:30:00Z">
                                <w:rPr>
                                  <w:rFonts w:ascii="Cambria Math" w:hAnsi="Cambria Math"/>
                                </w:rPr>
                                <m:t>x</m:t>
                              </w:ins>
                            </m:r>
                          </m:e>
                          <m:sup>
                            <m:r>
                              <w:ins w:id="339" w:author="דור כרמי" w:date="2021-02-10T20:30:00Z">
                                <w:rPr>
                                  <w:rFonts w:ascii="Cambria Math" w:hAnsi="Cambria Math"/>
                                </w:rPr>
                                <m:t>k</m:t>
                              </w:ins>
                            </m:r>
                          </m:sup>
                        </m:sSup>
                        <m:r>
                          <w:ins w:id="340" w:author="דור כרמי" w:date="2021-02-10T20:30:00Z">
                            <w:rPr>
                              <w:rFonts w:ascii="Cambria Math" w:hAnsi="Cambria Math"/>
                            </w:rPr>
                            <m:t>+</m:t>
                          </w:ins>
                        </m:r>
                        <m:sSub>
                          <m:sSubPr>
                            <m:ctrlPr>
                              <w:ins w:id="341" w:author="דור כרמי" w:date="2021-02-10T20:30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342" w:author="דור כרמי" w:date="2021-02-10T20:30:00Z">
                                <w:rPr>
                                  <w:rFonts w:ascii="Cambria Math" w:hAnsi="Cambria Math"/>
                                </w:rPr>
                                <m:t>c</m:t>
                              </w:ins>
                            </m:r>
                          </m:e>
                          <m:sub>
                            <m:r>
                              <w:ins w:id="343" w:author="דור כרמי" w:date="2021-02-10T20:30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  <m:sSup>
                          <m:sSupPr>
                            <m:ctrlPr>
                              <w:ins w:id="344" w:author="דור כרמי" w:date="2021-02-10T20:30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pPr>
                          <m:e>
                            <m:r>
                              <w:ins w:id="345" w:author="דור כרמי" w:date="2021-02-10T20:30:00Z">
                                <w:rPr>
                                  <w:rFonts w:ascii="Cambria Math" w:hAnsi="Cambria Math"/>
                                </w:rPr>
                                <m:t>x</m:t>
                              </w:ins>
                            </m:r>
                          </m:e>
                          <m:sup>
                            <m:r>
                              <w:ins w:id="346" w:author="דור כרמי" w:date="2021-02-10T20:30:00Z">
                                <w:rPr>
                                  <w:rFonts w:ascii="Cambria Math" w:hAnsi="Cambria Math"/>
                                </w:rPr>
                                <m:t>k-1</m:t>
                              </w:ins>
                            </m:r>
                          </m:sup>
                        </m:sSup>
                        <m:r>
                          <w:ins w:id="347" w:author="דור כרמי" w:date="2021-02-10T20:30:00Z">
                            <w:rPr>
                              <w:rFonts w:ascii="Cambria Math" w:hAnsi="Cambria Math"/>
                            </w:rPr>
                            <m:t>+…+</m:t>
                          </w:ins>
                        </m:r>
                        <m:sSub>
                          <m:sSubPr>
                            <m:ctrlPr>
                              <w:ins w:id="348" w:author="דור כרמי" w:date="2021-02-10T20:30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349" w:author="דור כרמי" w:date="2021-02-10T20:30:00Z">
                                <w:rPr>
                                  <w:rFonts w:ascii="Cambria Math" w:hAnsi="Cambria Math"/>
                                </w:rPr>
                                <m:t>c</m:t>
                              </w:ins>
                            </m:r>
                          </m:e>
                          <m:sub>
                            <m:r>
                              <w:ins w:id="350" w:author="דור כרמי" w:date="2021-02-10T20:30:00Z">
                                <w:rPr>
                                  <w:rFonts w:ascii="Cambria Math" w:hAnsi="Cambria Math"/>
                                </w:rPr>
                                <m:t>k</m:t>
                              </w:ins>
                            </m:r>
                          </m:sub>
                        </m:sSub>
                        <m:r>
                          <w:ins w:id="351" w:author="דור כרמי" w:date="2021-02-10T20:30:00Z">
                            <w:rPr>
                              <w:rFonts w:ascii="Cambria Math" w:hAnsi="Cambria Math"/>
                            </w:rPr>
                            <m:t>x+</m:t>
                          </w:ins>
                        </m:r>
                        <m:sSub>
                          <m:sSubPr>
                            <m:ctrlPr>
                              <w:ins w:id="352" w:author="דור כרמי" w:date="2021-02-10T20:30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353" w:author="דור כרמי" w:date="2021-02-10T20:30:00Z">
                                <w:rPr>
                                  <w:rFonts w:ascii="Cambria Math" w:hAnsi="Cambria Math"/>
                                </w:rPr>
                                <m:t>c</m:t>
                              </w:ins>
                            </m:r>
                          </m:e>
                          <m:sub>
                            <m:r>
                              <w:ins w:id="354" w:author="דור כרמי" w:date="2021-02-10T20:30:00Z">
                                <w:rPr>
                                  <w:rFonts w:ascii="Cambria Math" w:hAnsi="Cambria Math"/>
                                </w:rPr>
                                <m:t>k+1</m:t>
                              </w:ins>
                            </m:r>
                          </m:sub>
                        </m:sSub>
                        <m:r>
                          <w:ins w:id="355" w:author="דור כרמי" w:date="2021-02-10T20:30:00Z">
                            <w:rPr>
                              <w:rFonts w:ascii="Cambria Math" w:eastAsiaTheme="minorEastAsia" w:hAnsi="Cambria Math"/>
                            </w:rPr>
                            <m:t>)</m:t>
                          </w:ins>
                        </m:r>
                      </m:e>
                    </m:d>
                  </m:e>
                  <m:sup>
                    <m:r>
                      <w:ins w:id="356" w:author="דור כרמי" w:date="2021-02-10T20:30:00Z">
                        <w:rPr>
                          <w:rFonts w:ascii="Cambria Math" w:eastAsiaTheme="minorEastAsia" w:hAnsi="Cambria Math"/>
                        </w:rPr>
                        <m:t>2</m:t>
                      </w:ins>
                    </m:r>
                  </m:sup>
                </m:sSup>
              </m:oMath>
            </m:oMathPara>
          </w:p>
          <w:p w14:paraId="2A9CFB14" w14:textId="3C2209F6" w:rsidR="00064C3F" w:rsidRPr="00064C3F" w:rsidRDefault="00064C3F">
            <w:pPr>
              <w:pStyle w:val="a3"/>
              <w:numPr>
                <w:ilvl w:val="0"/>
                <w:numId w:val="3"/>
              </w:numPr>
              <w:rPr>
                <w:ins w:id="357" w:author="דור כרמי" w:date="2021-02-10T20:28:00Z"/>
                <w:rFonts w:eastAsiaTheme="minorEastAsia"/>
                <w:rPrChange w:id="358" w:author="דור כרמי" w:date="2021-02-10T20:30:00Z">
                  <w:rPr>
                    <w:ins w:id="359" w:author="דור כרמי" w:date="2021-02-10T20:28:00Z"/>
                  </w:rPr>
                </w:rPrChange>
              </w:rPr>
              <w:pPrChange w:id="360" w:author="דור כרמי" w:date="2021-02-10T20:30:00Z">
                <w:pPr/>
              </w:pPrChange>
            </w:pPr>
            <w:ins w:id="361" w:author="דור כרמי" w:date="2021-02-10T20:27:00Z">
              <w:r w:rsidRPr="00064C3F">
                <w:rPr>
                  <w:rFonts w:eastAsiaTheme="minorEastAsia"/>
                  <w:rPrChange w:id="362" w:author="דור כרמי" w:date="2021-02-10T20:30:00Z">
                    <w:rPr/>
                  </w:rPrChange>
                </w:rPr>
                <w:t>Getting the gradient for each coefficient</w:t>
              </w:r>
            </w:ins>
            <w:ins w:id="363" w:author="דור כרמי" w:date="2021-02-10T20:28:00Z">
              <w:r w:rsidRPr="00064C3F">
                <w:rPr>
                  <w:rFonts w:eastAsiaTheme="minorEastAsia"/>
                  <w:rPrChange w:id="364" w:author="דור כרמי" w:date="2021-02-10T20:30:00Z">
                    <w:rPr/>
                  </w:rPrChange>
                </w:rPr>
                <w:t xml:space="preserve"> and fixing the equations we get the matrix:</w:t>
              </w:r>
            </w:ins>
          </w:p>
          <w:p w14:paraId="7B68E1DB" w14:textId="01AD8B18" w:rsidR="00064C3F" w:rsidRDefault="00064C3F" w:rsidP="00064C3F">
            <w:pPr>
              <w:rPr>
                <w:ins w:id="365" w:author="דור כרמי" w:date="2021-02-10T20:28:00Z"/>
                <w:rFonts w:eastAsiaTheme="minorEastAsia"/>
              </w:rPr>
            </w:pPr>
          </w:p>
          <w:p w14:paraId="79BDC6FF" w14:textId="3992F35F" w:rsidR="00064C3F" w:rsidRPr="00064C3F" w:rsidRDefault="00307350" w:rsidP="00064C3F">
            <w:pPr>
              <w:rPr>
                <w:ins w:id="366" w:author="דור כרמי" w:date="2021-02-10T20:31:00Z"/>
                <w:rFonts w:eastAsiaTheme="minorEastAsia"/>
              </w:rPr>
            </w:pPr>
            <m:oMathPara>
              <m:oMath>
                <m:d>
                  <m:dPr>
                    <m:ctrlPr>
                      <w:ins w:id="367" w:author="דור כרמי" w:date="2021-02-10T20:28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ins w:id="368" w:author="דור כרמי" w:date="2021-02-10T20:28:00Z"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w:ins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ins w:id="369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70" w:author="דור כרמי" w:date="2021-02-10T20:28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w:ins>
                              </m:r>
                            </m:e>
                            <m:sub>
                              <m:r>
                                <w:ins w:id="371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w:ins>
                              </m:r>
                            </m:sub>
                            <m:sup>
                              <m:r>
                                <w:ins w:id="372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w:ins>
                              </m:r>
                            </m:sup>
                          </m:sSubSup>
                          <m:sSubSup>
                            <m:sSubSupPr>
                              <m:ctrlPr>
                                <w:ins w:id="373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74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375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  <m:sup>
                              <m:r>
                                <w:ins w:id="376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2k</m:t>
                                </w:ins>
                              </m:r>
                            </m:sup>
                          </m:sSubSup>
                        </m:e>
                        <m:e>
                          <m:r>
                            <w:ins w:id="377" w:author="דור כרמי" w:date="2021-02-10T20:28:00Z">
                              <w:rPr>
                                <w:rFonts w:ascii="Cambria Math" w:eastAsiaTheme="minorEastAsia" w:hAnsi="Cambria Math"/>
                              </w:rPr>
                              <m:t>⋯</m:t>
                            </w:ins>
                          </m:r>
                        </m:e>
                        <m:e>
                          <m:sSubSup>
                            <m:sSubSupPr>
                              <m:ctrlPr>
                                <w:ins w:id="378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79" w:author="דור כרמי" w:date="2021-02-10T20:28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w:ins>
                              </m:r>
                            </m:e>
                            <m:sub>
                              <m:r>
                                <w:ins w:id="380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w:ins>
                              </m:r>
                            </m:sub>
                            <m:sup>
                              <m:r>
                                <w:ins w:id="381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w:ins>
                              </m:r>
                            </m:sup>
                          </m:sSubSup>
                          <m:sSubSup>
                            <m:sSubSupPr>
                              <m:ctrlPr>
                                <w:ins w:id="382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83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384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  <m:sup>
                              <m:r>
                                <w:ins w:id="385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w:ins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ins w:id="386" w:author="דור כרמי" w:date="2021-02-10T20:28:00Z">
                              <w:rPr>
                                <w:rFonts w:ascii="Cambria Math" w:eastAsiaTheme="minorEastAsia" w:hAnsi="Cambria Math"/>
                              </w:rPr>
                              <m:t>⋮</m:t>
                            </w:ins>
                          </m:r>
                        </m:e>
                        <m:e>
                          <m:r>
                            <w:ins w:id="387" w:author="דור כרמי" w:date="2021-02-10T20:28:00Z">
                              <w:rPr>
                                <w:rFonts w:ascii="Cambria Math" w:eastAsiaTheme="minorEastAsia" w:hAnsi="Cambria Math"/>
                              </w:rPr>
                              <m:t>⋱</m:t>
                            </w:ins>
                          </m:r>
                        </m:e>
                        <m:e>
                          <m:r>
                            <w:ins w:id="388" w:author="דור כרמי" w:date="2021-02-10T20:28:00Z">
                              <w:rPr>
                                <w:rFonts w:ascii="Cambria Math" w:eastAsiaTheme="minorEastAsia" w:hAnsi="Cambria Math"/>
                              </w:rPr>
                              <m:t>⋮</m:t>
                            </w:ins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ins w:id="389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90" w:author="דור כרמי" w:date="2021-02-10T20:28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w:ins>
                              </m:r>
                            </m:e>
                            <m:sub>
                              <m:r>
                                <w:ins w:id="391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w:ins>
                              </m:r>
                            </m:sub>
                            <m:sup>
                              <m:r>
                                <w:ins w:id="392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w:ins>
                              </m:r>
                            </m:sup>
                          </m:sSubSup>
                          <m:sSubSup>
                            <m:sSubSupPr>
                              <m:ctrlPr>
                                <w:ins w:id="393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94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395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  <m:sup>
                              <m:r>
                                <w:ins w:id="396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w:ins>
                              </m:r>
                            </m:sup>
                          </m:sSubSup>
                        </m:e>
                        <m:e>
                          <m:r>
                            <w:ins w:id="397" w:author="דור כרמי" w:date="2021-02-10T20:28:00Z">
                              <w:rPr>
                                <w:rFonts w:ascii="Cambria Math" w:eastAsiaTheme="minorEastAsia" w:hAnsi="Cambria Math"/>
                              </w:rPr>
                              <m:t>⋯</m:t>
                            </w:ins>
                          </m:r>
                        </m:e>
                        <m:e>
                          <m:sSubSup>
                            <m:sSubSupPr>
                              <m:ctrlPr>
                                <w:ins w:id="398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399" w:author="דור כרמי" w:date="2021-02-10T20:28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w:ins>
                              </m:r>
                            </m:e>
                            <m:sub>
                              <m:r>
                                <w:ins w:id="400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w:ins>
                              </m:r>
                            </m:sub>
                            <m:sup>
                              <m:r>
                                <w:ins w:id="401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w:ins>
                              </m:r>
                            </m:sup>
                          </m:sSubSup>
                          <m:sSubSup>
                            <m:sSubSupPr>
                              <m:ctrlPr>
                                <w:ins w:id="402" w:author="דור כרמי" w:date="2021-02-10T20:28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403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404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  <m:sup>
                              <m:r>
                                <w:ins w:id="405" w:author="דור כרמי" w:date="2021-02-10T20:28:00Z"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w:ins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ins w:id="406" w:author="דור כרמי" w:date="2021-02-10T20:28:00Z">
                    <w:rPr>
                      <w:rFonts w:ascii="Cambria Math" w:eastAsiaTheme="minorEastAsia" w:hAnsi="Cambria Math"/>
                    </w:rPr>
                    <m:t>⋅</m:t>
                  </w:ins>
                </m:r>
                <m:d>
                  <m:dPr>
                    <m:ctrlPr>
                      <w:ins w:id="407" w:author="דור כרמי" w:date="2021-02-10T20:31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ins w:id="408" w:author="דור כרמי" w:date="2021-02-10T20:31:00Z"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w:ins>
                        </m:ctrlPr>
                      </m:mPr>
                      <m:mr>
                        <m:e>
                          <m:r>
                            <w:ins w:id="409" w:author="דור כרמי" w:date="2021-02-10T20:31:00Z">
                              <w:rPr>
                                <w:rFonts w:ascii="Cambria Math" w:eastAsiaTheme="minorEastAsia" w:hAnsi="Cambria Math"/>
                              </w:rPr>
                              <m:t>c1</m:t>
                            </w:ins>
                          </m:r>
                        </m:e>
                      </m:mr>
                      <m:mr>
                        <m:e>
                          <m:r>
                            <w:ins w:id="410" w:author="דור כרמי" w:date="2021-02-10T20:31:00Z">
                              <w:rPr>
                                <w:rFonts w:ascii="Cambria Math" w:eastAsiaTheme="minorEastAsia" w:hAnsi="Cambria Math"/>
                              </w:rPr>
                              <m:t>…</m:t>
                            </w:ins>
                          </m:r>
                        </m:e>
                      </m:mr>
                      <m:mr>
                        <m:e>
                          <m:r>
                            <w:ins w:id="411" w:author="דור כרמי" w:date="2021-02-10T20:31:00Z">
                              <w:rPr>
                                <w:rFonts w:ascii="Cambria Math" w:eastAsiaTheme="minorEastAsia" w:hAnsi="Cambria Math"/>
                              </w:rPr>
                              <m:t>ck</m:t>
                            </w:ins>
                          </m:r>
                        </m:e>
                      </m:mr>
                    </m:m>
                  </m:e>
                </m:d>
                <m:r>
                  <w:ins w:id="412" w:author="דור כרמי" w:date="2021-02-10T20:28:00Z">
                    <w:rPr>
                      <w:rFonts w:ascii="Cambria Math" w:eastAsiaTheme="minorEastAsia" w:hAnsi="Cambria Math"/>
                    </w:rPr>
                    <m:t>=</m:t>
                  </w:ins>
                </m:r>
                <m:d>
                  <m:dPr>
                    <m:ctrlPr>
                      <w:ins w:id="413" w:author="דור כרמי" w:date="2021-02-10T20:31:00Z">
                        <w:rPr>
                          <w:rFonts w:ascii="Cambria Math" w:eastAsiaTheme="minorEastAsia" w:hAnsi="Cambria Math"/>
                          <w:i/>
                          <w:iCs/>
                        </w:rPr>
                      </w:ins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ins w:id="414" w:author="דור כרמי" w:date="2021-02-10T20:31:00Z"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w:ins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ins w:id="415" w:author="דור כרמי" w:date="2021-02-10T20:3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416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w:ins>
                              </m:r>
                            </m:e>
                            <m:sub>
                              <m:r>
                                <w:ins w:id="417" w:author="דור כרמי" w:date="2021-02-10T20:31:00Z"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w:ins>
                              </m:r>
                            </m:sub>
                            <m:sup>
                              <m:r>
                                <w:ins w:id="418" w:author="דור כרמי" w:date="2021-02-10T20:31:00Z"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w:ins>
                              </m:r>
                            </m:sup>
                          </m:sSubSup>
                          <m:sSub>
                            <m:sSubPr>
                              <m:ctrlPr>
                                <w:ins w:id="419" w:author="דור כרמי" w:date="2021-02-10T20:3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420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w:ins>
                              </m:r>
                            </m:e>
                            <m:sub>
                              <m:r>
                                <w:ins w:id="421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</m:sSub>
                          <m:sSubSup>
                            <m:sSubSupPr>
                              <m:ctrlPr>
                                <w:ins w:id="422" w:author="דור כרמי" w:date="2021-02-10T20:3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423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424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  <m:sup>
                              <m:r>
                                <w:ins w:id="425" w:author="דור כרמי" w:date="2021-02-10T20:31:00Z"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w:ins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ins w:id="426" w:author="דור כרמי" w:date="2021-02-10T20:31:00Z">
                              <w:rPr>
                                <w:rFonts w:ascii="Cambria Math" w:eastAsiaTheme="minorEastAsia" w:hAnsi="Cambria Math"/>
                              </w:rPr>
                              <m:t>…</m:t>
                            </w:ins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ins w:id="427" w:author="דור כרמי" w:date="2021-02-10T20:3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428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w:ins>
                              </m:r>
                            </m:e>
                            <m:sub>
                              <m:r>
                                <w:ins w:id="429" w:author="דור כרמי" w:date="2021-02-10T20:31:00Z"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w:ins>
                              </m:r>
                            </m:sub>
                            <m:sup>
                              <m:r>
                                <w:ins w:id="430" w:author="דור כרמי" w:date="2021-02-10T20:31:00Z"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w:ins>
                              </m:r>
                            </m:sup>
                          </m:sSubSup>
                          <m:sSub>
                            <m:sSubPr>
                              <m:ctrlPr>
                                <w:ins w:id="431" w:author="דור כרמי" w:date="2021-02-10T20:3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432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w:ins>
                              </m:r>
                            </m:e>
                            <m:sub>
                              <m:r>
                                <w:ins w:id="433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</m:sSub>
                          <m:sSubSup>
                            <m:sSubSupPr>
                              <m:ctrlPr>
                                <w:ins w:id="434" w:author="דור כרמי" w:date="2021-02-10T20:3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435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w:ins>
                              </m:r>
                            </m:e>
                            <m:sub>
                              <m:r>
                                <w:ins w:id="436" w:author="דור כרמי" w:date="2021-02-10T20:3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w:ins>
                              </m:r>
                            </m:sub>
                            <m:sup>
                              <m:r>
                                <w:ins w:id="437" w:author="דור כרמי" w:date="2021-02-10T20:31:00Z"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w:ins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14:paraId="4DA2B3C0" w14:textId="384D8771" w:rsidR="00064C3F" w:rsidDel="00064C3F" w:rsidRDefault="00064C3F">
            <w:pPr>
              <w:pStyle w:val="a3"/>
              <w:numPr>
                <w:ilvl w:val="0"/>
                <w:numId w:val="3"/>
              </w:numPr>
              <w:rPr>
                <w:ins w:id="438" w:author="רמי פוזיס" w:date="2021-02-09T18:48:00Z"/>
                <w:del w:id="439" w:author="דור כרמי" w:date="2021-02-10T20:32:00Z"/>
              </w:rPr>
              <w:pPrChange w:id="440" w:author="דור כרמי" w:date="2021-02-10T20:23:00Z">
                <w:pPr/>
              </w:pPrChange>
            </w:pPr>
            <w:ins w:id="441" w:author="דור כרמי" w:date="2021-02-10T20:31:00Z">
              <w:r w:rsidRPr="00064C3F">
                <w:rPr>
                  <w:rFonts w:eastAsiaTheme="minorEastAsia"/>
                </w:rPr>
                <w:t>And by solving the equations from these matrixes we get approximated value for each coeffic</w:t>
              </w:r>
            </w:ins>
            <w:ins w:id="442" w:author="דור כרמי" w:date="2021-02-10T20:32:00Z">
              <w:r w:rsidRPr="00064C3F">
                <w:rPr>
                  <w:rFonts w:eastAsiaTheme="minorEastAsia"/>
                </w:rPr>
                <w:t>ient from the formula above.</w:t>
              </w:r>
            </w:ins>
          </w:p>
          <w:p w14:paraId="46C06084" w14:textId="77777777" w:rsidR="008B0BBF" w:rsidDel="00064C3F" w:rsidRDefault="008B0BBF">
            <w:pPr>
              <w:pStyle w:val="a3"/>
              <w:numPr>
                <w:ilvl w:val="0"/>
                <w:numId w:val="3"/>
              </w:numPr>
              <w:rPr>
                <w:ins w:id="443" w:author="רמי פוזיס" w:date="2021-02-09T18:48:00Z"/>
                <w:del w:id="444" w:author="דור כרמי" w:date="2021-02-10T20:32:00Z"/>
              </w:rPr>
              <w:pPrChange w:id="445" w:author="דור כרמי" w:date="2021-02-10T20:32:00Z">
                <w:pPr/>
              </w:pPrChange>
            </w:pPr>
          </w:p>
          <w:p w14:paraId="008F692A" w14:textId="77777777" w:rsidR="008B0BBF" w:rsidRDefault="008B0BBF">
            <w:pPr>
              <w:pStyle w:val="a3"/>
              <w:numPr>
                <w:ilvl w:val="0"/>
                <w:numId w:val="3"/>
              </w:numPr>
              <w:rPr>
                <w:ins w:id="446" w:author="רמי פוזיס" w:date="2021-02-09T18:48:00Z"/>
              </w:rPr>
              <w:pPrChange w:id="447" w:author="דור כרמי" w:date="2021-02-10T20:32:00Z">
                <w:pPr/>
              </w:pPrChange>
            </w:pPr>
          </w:p>
          <w:p w14:paraId="02B531FD" w14:textId="5D437940" w:rsidR="008B0BBF" w:rsidRDefault="008B0BBF" w:rsidP="006E1D24">
            <w:pPr>
              <w:rPr>
                <w:ins w:id="448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449" w:author="רמי פוזיס" w:date="2021-02-09T18:33:00Z"/>
        </w:rPr>
      </w:pPr>
    </w:p>
    <w:p w14:paraId="6BA6C7B8" w14:textId="77777777" w:rsidR="00F91706" w:rsidRDefault="00F91706" w:rsidP="006E1D24">
      <w:pPr>
        <w:rPr>
          <w:ins w:id="450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451" w:author="רמי פוזיס" w:date="2021-02-09T17:30:00Z"/>
          <w:rPrChange w:id="452" w:author="רמי פוזיס" w:date="2021-02-09T18:32:00Z">
            <w:rPr>
              <w:ins w:id="453" w:author="רמי פוזיס" w:date="2021-02-09T17:30:00Z"/>
              <w:b/>
              <w:bCs/>
            </w:rPr>
          </w:rPrChange>
        </w:rPr>
      </w:pPr>
      <w:ins w:id="454" w:author="רמי פוזיס" w:date="2021-02-09T18:32:00Z">
        <w:r w:rsidRPr="00F91706">
          <w:rPr>
            <w:rPrChange w:id="455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456" w:author="רמי פוזיס" w:date="2021-02-09T18:48:00Z"/>
          <w:b/>
          <w:bCs/>
        </w:rPr>
      </w:pPr>
      <w:ins w:id="457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458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459" w:author="רמי פוזיס" w:date="2021-02-09T17:41:00Z">
        <w:r w:rsidR="007B07E2">
          <w:rPr>
            <w:b/>
            <w:bCs/>
          </w:rPr>
          <w:t xml:space="preserve">10pt + </w:t>
        </w:r>
      </w:ins>
      <w:del w:id="460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461" w:author="רמי פוזיס" w:date="2021-02-09T17:31:00Z">
        <w:r w:rsidR="00156CBD">
          <w:rPr>
            <w:b/>
            <w:bCs/>
          </w:rPr>
          <w:t xml:space="preserve">bonus </w:t>
        </w:r>
      </w:ins>
      <w:ins w:id="462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463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464" w:author="רמי פוזיס" w:date="2021-02-09T18:43:00Z"/>
          <w:b/>
          <w:bCs/>
        </w:rPr>
      </w:pPr>
      <w:ins w:id="465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466" w:author="רמי פוזיס" w:date="2021-02-09T18:45:00Z"/>
        </w:rPr>
      </w:pPr>
      <w:ins w:id="467" w:author="רמי פוזיס" w:date="2021-02-09T18:43:00Z">
        <w:r>
          <w:t xml:space="preserve">The function will receive a </w:t>
        </w:r>
      </w:ins>
      <w:ins w:id="468" w:author="רמי פוזיס" w:date="2021-02-09T18:44:00Z">
        <w:r>
          <w:t xml:space="preserve">shape </w:t>
        </w:r>
      </w:ins>
      <w:ins w:id="469" w:author="רמי פוזיס" w:date="2021-02-09T18:43:00Z">
        <w:r>
          <w:t>contour</w:t>
        </w:r>
      </w:ins>
      <w:ins w:id="470" w:author="רמי פוזיס" w:date="2021-02-09T18:44:00Z">
        <w:r w:rsidR="00770F78">
          <w:t xml:space="preserve"> and should return the approximate area of the shape</w:t>
        </w:r>
      </w:ins>
      <w:ins w:id="471" w:author="רמי פוזיס" w:date="2021-02-09T18:43:00Z">
        <w:r>
          <w:t>.</w:t>
        </w:r>
      </w:ins>
      <w:ins w:id="472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473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474" w:author="רמי פוזיס" w:date="2021-02-09T18:43:00Z"/>
          <w:rFonts w:eastAsiaTheme="minorEastAsia"/>
          <w:rPrChange w:id="475" w:author="רמי פוזיס" w:date="2021-02-09T18:48:00Z">
            <w:rPr>
              <w:ins w:id="476" w:author="רמי פוזיס" w:date="2021-02-09T18:43:00Z"/>
            </w:rPr>
          </w:rPrChange>
        </w:rPr>
      </w:pPr>
      <w:ins w:id="477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478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479" w:author="רמי פוזיס" w:date="2021-02-09T18:46:00Z">
            <w:rPr>
              <w:rFonts w:ascii="Cambria Math" w:hAnsi="Cambria Math"/>
            </w:rPr>
            <m:t>n</m:t>
          </w:ins>
        </m:r>
      </m:oMath>
      <w:ins w:id="480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481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482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483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484" w:author="רמי פוזיס" w:date="2021-02-09T18:48:00Z">
        <w:r w:rsidR="000E74D8">
          <w:rPr>
            <w:rFonts w:eastAsiaTheme="minorEastAsia"/>
          </w:rPr>
          <w:t xml:space="preserve">according to the desired error </w:t>
        </w:r>
        <w:proofErr w:type="gramStart"/>
        <w:r w:rsidR="000E74D8">
          <w:rPr>
            <w:rFonts w:eastAsiaTheme="minorEastAsia"/>
          </w:rPr>
          <w:t>in order to</w:t>
        </w:r>
        <w:proofErr w:type="gramEnd"/>
        <w:r w:rsidR="000E74D8">
          <w:rPr>
            <w:rFonts w:eastAsiaTheme="minorEastAsia"/>
          </w:rPr>
          <w:t xml:space="preserve"> save running time. </w:t>
        </w:r>
      </w:ins>
      <w:ins w:id="485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486" w:author="רמי פוזיס" w:date="2021-02-09T18:48:00Z"/>
        </w:rPr>
      </w:pPr>
      <w:ins w:id="487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488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489" w:author="רמי פוזיס" w:date="2021-02-09T18:49:00Z"/>
        </w:rPr>
      </w:pPr>
      <w:ins w:id="490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491" w:author="רמי פוזיס" w:date="2021-02-09T18:49:00Z"/>
        </w:trPr>
        <w:tc>
          <w:tcPr>
            <w:tcW w:w="9350" w:type="dxa"/>
          </w:tcPr>
          <w:p w14:paraId="0FC12C92" w14:textId="1F5AF6D9" w:rsidR="00DE08CC" w:rsidRPr="00BA7916" w:rsidRDefault="00BA7916" w:rsidP="29F27A30">
            <w:pPr>
              <w:rPr>
                <w:ins w:id="492" w:author="דור כרמי" w:date="2021-02-11T23:49:00Z"/>
                <w:rPrChange w:id="493" w:author="דור כרמי" w:date="2021-02-11T23:51:00Z">
                  <w:rPr>
                    <w:ins w:id="494" w:author="דור כרמי" w:date="2021-02-11T23:49:00Z"/>
                  </w:rPr>
                </w:rPrChange>
              </w:rPr>
            </w:pPr>
            <w:ins w:id="495" w:author="דור כרמי" w:date="2021-02-11T23:48:00Z">
              <w:r w:rsidRPr="00BA7916">
                <w:t xml:space="preserve">I used the </w:t>
              </w:r>
            </w:ins>
            <w:ins w:id="496" w:author="דור כרמי" w:date="2021-02-11T23:49:00Z">
              <w:r w:rsidRPr="00BA7916">
                <w:rPr>
                  <w:rPrChange w:id="497" w:author="דור כרמי" w:date="2021-02-11T23:51:00Z">
                    <w:rPr/>
                  </w:rPrChange>
                </w:rPr>
                <w:t>trapezoidal method:</w:t>
              </w:r>
            </w:ins>
          </w:p>
          <w:p w14:paraId="7FBCB8D9" w14:textId="3BC9045B" w:rsidR="00BA7916" w:rsidRPr="00BA7916" w:rsidRDefault="00BA7916" w:rsidP="29F27A30">
            <w:pPr>
              <w:rPr>
                <w:ins w:id="498" w:author="דור כרמי" w:date="2021-02-11T23:49:00Z"/>
                <w:rPrChange w:id="499" w:author="דור כרמי" w:date="2021-02-11T23:51:00Z">
                  <w:rPr>
                    <w:ins w:id="500" w:author="דור כרמי" w:date="2021-02-11T23:49:00Z"/>
                  </w:rPr>
                </w:rPrChange>
              </w:rPr>
            </w:pPr>
            <w:ins w:id="501" w:author="דור כרמי" w:date="2021-02-11T23:49:00Z">
              <w:r w:rsidRPr="00BA7916">
                <w:rPr>
                  <w:rPrChange w:id="502" w:author="דור כרמי" w:date="2021-02-11T23:51:00Z">
                    <w:rPr/>
                  </w:rPrChange>
                </w:rPr>
                <w:t>I calculated the area between every pair of points as:</w:t>
              </w:r>
            </w:ins>
          </w:p>
          <w:p w14:paraId="26519C2E" w14:textId="53BEE868" w:rsidR="00BA7916" w:rsidRPr="00BA7916" w:rsidRDefault="00BA7916" w:rsidP="00BA7916">
            <w:pPr>
              <w:rPr>
                <w:ins w:id="503" w:author="דור כרמי" w:date="2021-02-11T23:51:00Z"/>
                <w:rFonts w:eastAsiaTheme="minorEastAsia"/>
              </w:rPr>
            </w:pPr>
            <m:oMath>
              <m:r>
                <w:ins w:id="504" w:author="דור כרמי" w:date="2021-02-11T23:49:00Z">
                  <w:rPr>
                    <w:rFonts w:ascii="Cambria Math" w:hAnsi="Cambria Math"/>
                    <w:rPrChange w:id="505" w:author="דור כרמי" w:date="2021-02-11T23:51:00Z">
                      <w:rPr>
                        <w:rFonts w:ascii="Cambria Math" w:hAnsi="Cambria Math"/>
                      </w:rPr>
                    </w:rPrChange>
                  </w:rPr>
                  <m:t xml:space="preserve">for </m:t>
                </w:ins>
              </m:r>
              <m:d>
                <m:dPr>
                  <m:ctrlPr>
                    <w:ins w:id="506" w:author="דור כרמי" w:date="2021-02-11T23:4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507" w:author="דור כרמי" w:date="2021-02-11T23:49:00Z">
                          <w:rPr>
                            <w:rFonts w:ascii="Cambria Math" w:hAnsi="Cambria Math"/>
                            <w:i/>
                            <w:rPrChange w:id="508" w:author="דור כרמי" w:date="2021-02-11T23:51:00Z">
                              <w:rPr>
                                <w:rFonts w:ascii="Cambria Math" w:hAnsi="Cambria Math"/>
                                <w:i/>
                              </w:rPr>
                            </w:rPrChange>
                          </w:rPr>
                        </w:ins>
                      </m:ctrlPr>
                    </m:sSubPr>
                    <m:e>
                      <m:r>
                        <w:ins w:id="509" w:author="דור כרמי" w:date="2021-02-11T23:50:00Z">
                          <w:rPr>
                            <w:rFonts w:ascii="Cambria Math" w:hAnsi="Cambria Math"/>
                            <w:rPrChange w:id="510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a=</m:t>
                        </w:ins>
                      </m:r>
                      <m:r>
                        <w:ins w:id="511" w:author="דור כרמי" w:date="2021-02-11T23:49:00Z">
                          <w:rPr>
                            <w:rFonts w:ascii="Cambria Math" w:hAnsi="Cambria Math"/>
                            <w:rPrChange w:id="512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x</m:t>
                        </w:ins>
                      </m:r>
                    </m:e>
                    <m:sub>
                      <m:r>
                        <w:ins w:id="513" w:author="דור כרמי" w:date="2021-02-11T23:49:00Z">
                          <w:rPr>
                            <w:rFonts w:ascii="Cambria Math" w:hAnsi="Cambria Math"/>
                            <w:rPrChange w:id="514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1</m:t>
                        </w:ins>
                      </m:r>
                    </m:sub>
                  </m:sSub>
                  <m:r>
                    <w:ins w:id="515" w:author="דור כרמי" w:date="2021-02-11T23:49:00Z">
                      <w:rPr>
                        <w:rFonts w:ascii="Cambria Math" w:hAnsi="Cambria Math"/>
                        <w:rPrChange w:id="516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,</m:t>
                    </w:ins>
                  </m:r>
                  <m:sSub>
                    <m:sSubPr>
                      <m:ctrlPr>
                        <w:ins w:id="517" w:author="דור כרמי" w:date="2021-02-11T23:49:00Z">
                          <w:rPr>
                            <w:rFonts w:ascii="Cambria Math" w:hAnsi="Cambria Math"/>
                            <w:i/>
                            <w:rPrChange w:id="518" w:author="דור כרמי" w:date="2021-02-11T23:51:00Z">
                              <w:rPr>
                                <w:rFonts w:ascii="Cambria Math" w:hAnsi="Cambria Math"/>
                                <w:i/>
                              </w:rPr>
                            </w:rPrChange>
                          </w:rPr>
                        </w:ins>
                      </m:ctrlPr>
                    </m:sSubPr>
                    <m:e>
                      <m:r>
                        <w:ins w:id="519" w:author="דור כרמי" w:date="2021-02-11T23:50:00Z">
                          <w:rPr>
                            <w:rFonts w:ascii="Cambria Math" w:hAnsi="Cambria Math"/>
                            <w:rPrChange w:id="520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b=</m:t>
                        </w:ins>
                      </m:r>
                      <m:r>
                        <w:ins w:id="521" w:author="דור כרמי" w:date="2021-02-11T23:49:00Z">
                          <w:rPr>
                            <w:rFonts w:ascii="Cambria Math" w:hAnsi="Cambria Math"/>
                            <w:rPrChange w:id="522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x</m:t>
                        </w:ins>
                      </m:r>
                    </m:e>
                    <m:sub>
                      <m:r>
                        <w:ins w:id="523" w:author="דור כרמי" w:date="2021-02-11T23:49:00Z">
                          <w:rPr>
                            <w:rFonts w:ascii="Cambria Math" w:hAnsi="Cambria Math"/>
                            <w:rPrChange w:id="524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2</m:t>
                        </w:ins>
                      </m:r>
                    </m:sub>
                  </m:sSub>
                  <m:r>
                    <w:ins w:id="525" w:author="דור כרמי" w:date="2021-02-11T23:49:00Z">
                      <w:rPr>
                        <w:rFonts w:ascii="Cambria Math" w:hAnsi="Cambria Math"/>
                        <w:rPrChange w:id="526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,</m:t>
                    </w:ins>
                  </m:r>
                  <m:r>
                    <w:ins w:id="527" w:author="דור כרמי" w:date="2021-02-11T23:50:00Z">
                      <w:rPr>
                        <w:rFonts w:ascii="Cambria Math" w:hAnsi="Cambria Math"/>
                        <w:rPrChange w:id="528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fa=</m:t>
                    </w:ins>
                  </m:r>
                  <m:r>
                    <w:ins w:id="529" w:author="דור כרמי" w:date="2021-02-11T23:49:00Z">
                      <w:rPr>
                        <w:rFonts w:ascii="Cambria Math" w:hAnsi="Cambria Math"/>
                        <w:rPrChange w:id="530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 xml:space="preserve"> f</m:t>
                    </w:ins>
                  </m:r>
                  <m:d>
                    <m:dPr>
                      <m:ctrlPr>
                        <w:ins w:id="531" w:author="דור כרמי" w:date="2021-02-11T23:49:00Z">
                          <w:rPr>
                            <w:rFonts w:ascii="Cambria Math" w:hAnsi="Cambria Math"/>
                            <w:i/>
                            <w:rPrChange w:id="532" w:author="דור כרמי" w:date="2021-02-11T23:51:00Z">
                              <w:rPr>
                                <w:rFonts w:ascii="Cambria Math" w:hAnsi="Cambria Math"/>
                                <w:i/>
                              </w:rPr>
                            </w:rPrChange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533" w:author="דור כרמי" w:date="2021-02-11T23:49:00Z">
                              <w:rPr>
                                <w:rFonts w:ascii="Cambria Math" w:hAnsi="Cambria Math"/>
                                <w:i/>
                                <w:rPrChange w:id="534" w:author="דור כרמי" w:date="2021-02-11T23:51:00Z">
                                  <w:rPr>
                                    <w:rFonts w:ascii="Cambria Math" w:hAnsi="Cambria Math"/>
                                    <w:i/>
                                  </w:rPr>
                                </w:rPrChange>
                              </w:rPr>
                            </w:ins>
                          </m:ctrlPr>
                        </m:sSubPr>
                        <m:e>
                          <m:r>
                            <w:ins w:id="535" w:author="דור כרמי" w:date="2021-02-11T23:49:00Z">
                              <w:rPr>
                                <w:rFonts w:ascii="Cambria Math" w:hAnsi="Cambria Math"/>
                                <w:rPrChange w:id="536" w:author="דור כרמי" w:date="2021-02-11T23:51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x</m:t>
                            </w:ins>
                          </m:r>
                        </m:e>
                        <m:sub>
                          <m:r>
                            <w:ins w:id="537" w:author="דור כרמי" w:date="2021-02-11T23:49:00Z">
                              <w:rPr>
                                <w:rFonts w:ascii="Cambria Math" w:hAnsi="Cambria Math"/>
                                <w:rPrChange w:id="538" w:author="דור כרמי" w:date="2021-02-11T23:51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1</m:t>
                            </w:ins>
                          </m:r>
                        </m:sub>
                      </m:sSub>
                    </m:e>
                  </m:d>
                  <m:r>
                    <w:ins w:id="539" w:author="דור כרמי" w:date="2021-02-11T23:49:00Z">
                      <w:rPr>
                        <w:rFonts w:ascii="Cambria Math" w:hAnsi="Cambria Math"/>
                        <w:rPrChange w:id="540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,</m:t>
                    </w:ins>
                  </m:r>
                  <m:r>
                    <w:ins w:id="541" w:author="דור כרמי" w:date="2021-02-11T23:50:00Z">
                      <w:rPr>
                        <w:rFonts w:ascii="Cambria Math" w:hAnsi="Cambria Math"/>
                        <w:rPrChange w:id="542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fb=</m:t>
                    </w:ins>
                  </m:r>
                  <m:r>
                    <w:ins w:id="543" w:author="דור כרמי" w:date="2021-02-11T23:49:00Z">
                      <w:rPr>
                        <w:rFonts w:ascii="Cambria Math" w:hAnsi="Cambria Math"/>
                        <w:rPrChange w:id="544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f</m:t>
                    </w:ins>
                  </m:r>
                  <m:d>
                    <m:dPr>
                      <m:ctrlPr>
                        <w:ins w:id="545" w:author="דור כרמי" w:date="2021-02-11T23:49:00Z">
                          <w:rPr>
                            <w:rFonts w:ascii="Cambria Math" w:hAnsi="Cambria Math"/>
                            <w:i/>
                            <w:rPrChange w:id="546" w:author="דור כרמי" w:date="2021-02-11T23:51:00Z">
                              <w:rPr>
                                <w:rFonts w:ascii="Cambria Math" w:hAnsi="Cambria Math"/>
                                <w:i/>
                              </w:rPr>
                            </w:rPrChange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547" w:author="דור כרמי" w:date="2021-02-11T23:49:00Z">
                              <w:rPr>
                                <w:rFonts w:ascii="Cambria Math" w:hAnsi="Cambria Math"/>
                                <w:i/>
                                <w:rPrChange w:id="548" w:author="דור כרמי" w:date="2021-02-11T23:51:00Z">
                                  <w:rPr>
                                    <w:rFonts w:ascii="Cambria Math" w:hAnsi="Cambria Math"/>
                                    <w:i/>
                                  </w:rPr>
                                </w:rPrChange>
                              </w:rPr>
                            </w:ins>
                          </m:ctrlPr>
                        </m:sSubPr>
                        <m:e>
                          <m:r>
                            <w:ins w:id="549" w:author="דור כרמי" w:date="2021-02-11T23:49:00Z">
                              <w:rPr>
                                <w:rFonts w:ascii="Cambria Math" w:hAnsi="Cambria Math"/>
                                <w:rPrChange w:id="550" w:author="דור כרמי" w:date="2021-02-11T23:51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x</m:t>
                            </w:ins>
                          </m:r>
                        </m:e>
                        <m:sub>
                          <m:r>
                            <w:ins w:id="551" w:author="דור כרמי" w:date="2021-02-11T23:49:00Z">
                              <w:rPr>
                                <w:rFonts w:ascii="Cambria Math" w:hAnsi="Cambria Math"/>
                                <w:rPrChange w:id="552" w:author="דור כרמי" w:date="2021-02-11T23:51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2</m:t>
                            </w:ins>
                          </m:r>
                        </m:sub>
                      </m:sSub>
                    </m:e>
                  </m:d>
                  <m:ctrlPr>
                    <w:ins w:id="553" w:author="דור כרמי" w:date="2021-02-11T23:49:00Z">
                      <w:rPr>
                        <w:rFonts w:ascii="Cambria Math" w:hAnsi="Cambria Math"/>
                        <w:i/>
                        <w:rPrChange w:id="554" w:author="דור כרמי" w:date="2021-02-11T23:51:00Z">
                          <w:rPr>
                            <w:rFonts w:ascii="Cambria Math" w:hAnsi="Cambria Math"/>
                            <w:i/>
                          </w:rPr>
                        </w:rPrChange>
                      </w:rPr>
                    </w:ins>
                  </m:ctrlPr>
                </m:e>
              </m:d>
              <m:r>
                <w:ins w:id="555" w:author="דור כרמי" w:date="2021-02-11T23:49:00Z">
                  <w:rPr>
                    <w:rFonts w:ascii="Cambria Math" w:hAnsi="Cambria Math"/>
                  </w:rPr>
                  <m:t xml:space="preserve">=&gt; </m:t>
                </w:ins>
              </m:r>
              <m:nary>
                <m:naryPr>
                  <m:limLoc m:val="undOvr"/>
                  <m:ctrlPr>
                    <w:ins w:id="556" w:author="דור כרמי" w:date="2021-02-11T23:50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ins w:id="557" w:author="דור כרמי" w:date="2021-02-11T23:50:00Z">
                      <w:rPr>
                        <w:rFonts w:ascii="Cambria Math" w:hAnsi="Cambria Math"/>
                        <w:rPrChange w:id="558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  <m:ctrlPr>
                    <w:ins w:id="559" w:author="דור כרמי" w:date="2021-02-11T23:50:00Z">
                      <w:rPr>
                        <w:rFonts w:ascii="Cambria Math" w:hAnsi="Cambria Math"/>
                        <w:i/>
                        <w:rPrChange w:id="560" w:author="דור כרמי" w:date="2021-02-11T23:51:00Z">
                          <w:rPr>
                            <w:rFonts w:ascii="Cambria Math" w:hAnsi="Cambria Math"/>
                            <w:i/>
                          </w:rPr>
                        </w:rPrChange>
                      </w:rPr>
                    </w:ins>
                  </m:ctrlPr>
                </m:sub>
                <m:sup>
                  <m:r>
                    <w:ins w:id="561" w:author="דור כרמי" w:date="2021-02-11T23:50:00Z">
                      <w:rPr>
                        <w:rFonts w:ascii="Cambria Math" w:hAnsi="Cambria Math"/>
                        <w:rPrChange w:id="562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b</m:t>
                    </w:ins>
                  </m:r>
                  <m:ctrlPr>
                    <w:ins w:id="563" w:author="דור כרמי" w:date="2021-02-11T23:50:00Z">
                      <w:rPr>
                        <w:rFonts w:ascii="Cambria Math" w:hAnsi="Cambria Math"/>
                        <w:i/>
                        <w:rPrChange w:id="564" w:author="דור כרמי" w:date="2021-02-11T23:51:00Z">
                          <w:rPr>
                            <w:rFonts w:ascii="Cambria Math" w:hAnsi="Cambria Math"/>
                            <w:i/>
                          </w:rPr>
                        </w:rPrChange>
                      </w:rPr>
                    </w:ins>
                  </m:ctrlPr>
                </m:sup>
                <m:e>
                  <m:d>
                    <m:dPr>
                      <m:ctrlPr>
                        <w:ins w:id="565" w:author="דור כרמי" w:date="2021-02-11T23:50:00Z">
                          <w:rPr>
                            <w:rFonts w:ascii="Cambria Math" w:hAnsi="Cambria Math"/>
                            <w:i/>
                            <w:rPrChange w:id="566" w:author="דור כרמי" w:date="2021-02-11T23:51:00Z">
                              <w:rPr>
                                <w:rFonts w:ascii="Cambria Math" w:hAnsi="Cambria Math"/>
                                <w:i/>
                              </w:rPr>
                            </w:rPrChange>
                          </w:rPr>
                        </w:ins>
                      </m:ctrlPr>
                    </m:dPr>
                    <m:e>
                      <m:r>
                        <w:ins w:id="567" w:author="דור כרמי" w:date="2021-02-11T23:50:00Z">
                          <w:rPr>
                            <w:rFonts w:ascii="Cambria Math" w:hAnsi="Cambria Math"/>
                            <w:rPrChange w:id="568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b-a</m:t>
                        </w:ins>
                      </m:r>
                    </m:e>
                  </m:d>
                  <m:r>
                    <w:ins w:id="569" w:author="דור כרמי" w:date="2021-02-11T23:50:00Z">
                      <w:rPr>
                        <w:rFonts w:ascii="Cambria Math" w:hAnsi="Cambria Math"/>
                        <w:rPrChange w:id="570" w:author="דור כרמי" w:date="2021-02-11T23:51:00Z">
                          <w:rPr>
                            <w:rFonts w:ascii="Cambria Math" w:hAnsi="Cambria Math"/>
                          </w:rPr>
                        </w:rPrChange>
                      </w:rPr>
                      <m:t>⋅</m:t>
                    </w:ins>
                  </m:r>
                  <m:f>
                    <m:fPr>
                      <m:ctrlPr>
                        <w:ins w:id="571" w:author="דור כרמי" w:date="2021-02-11T23:50:00Z">
                          <w:rPr>
                            <w:rFonts w:ascii="Cambria Math" w:hAnsi="Cambria Math"/>
                            <w:i/>
                            <w:rPrChange w:id="572" w:author="דור כרמי" w:date="2021-02-11T23:51:00Z">
                              <w:rPr>
                                <w:rFonts w:ascii="Cambria Math" w:hAnsi="Cambria Math"/>
                                <w:i/>
                              </w:rPr>
                            </w:rPrChange>
                          </w:rPr>
                        </w:ins>
                      </m:ctrlPr>
                    </m:fPr>
                    <m:num>
                      <m:r>
                        <w:ins w:id="573" w:author="דור כרמי" w:date="2021-02-11T23:51:00Z">
                          <w:rPr>
                            <w:rFonts w:ascii="Cambria Math" w:hAnsi="Cambria Math"/>
                            <w:rPrChange w:id="574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(</m:t>
                        </w:ins>
                      </m:r>
                      <m:r>
                        <w:ins w:id="575" w:author="דור כרמי" w:date="2021-02-11T23:50:00Z">
                          <w:rPr>
                            <w:rFonts w:ascii="Cambria Math" w:hAnsi="Cambria Math"/>
                            <w:rPrChange w:id="576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fb+fa</m:t>
                        </w:ins>
                      </m:r>
                      <m:r>
                        <w:ins w:id="577" w:author="דור כרמי" w:date="2021-02-11T23:51:00Z">
                          <w:rPr>
                            <w:rFonts w:ascii="Cambria Math" w:hAnsi="Cambria Math"/>
                            <w:rPrChange w:id="578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)</m:t>
                        </w:ins>
                      </m:r>
                    </m:num>
                    <m:den>
                      <m:r>
                        <w:ins w:id="579" w:author="דור כרמי" w:date="2021-02-11T23:51:00Z">
                          <w:rPr>
                            <w:rFonts w:ascii="Cambria Math" w:hAnsi="Cambria Math"/>
                            <w:rPrChange w:id="580" w:author="דור כרמי" w:date="2021-02-11T23:51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2</m:t>
                        </w:ins>
                      </m:r>
                    </m:den>
                  </m:f>
                  <m:ctrlPr>
                    <w:ins w:id="581" w:author="דור כרמי" w:date="2021-02-11T23:50:00Z">
                      <w:rPr>
                        <w:rFonts w:ascii="Cambria Math" w:hAnsi="Cambria Math"/>
                        <w:i/>
                        <w:rPrChange w:id="582" w:author="דור כרמי" w:date="2021-02-11T23:51:00Z">
                          <w:rPr>
                            <w:rFonts w:ascii="Cambria Math" w:hAnsi="Cambria Math"/>
                            <w:i/>
                          </w:rPr>
                        </w:rPrChange>
                      </w:rPr>
                    </w:ins>
                  </m:ctrlPr>
                </m:e>
              </m:nary>
            </m:oMath>
            <w:ins w:id="583" w:author="דור כרמי" w:date="2021-02-11T23:51:00Z">
              <w:r w:rsidRPr="00BA7916">
                <w:rPr>
                  <w:rFonts w:eastAsiaTheme="minorEastAsia"/>
                </w:rPr>
                <w:t>.</w:t>
              </w:r>
            </w:ins>
          </w:p>
          <w:p w14:paraId="5DE6CFD2" w14:textId="1338F771" w:rsidR="00BA7916" w:rsidRPr="00BA7916" w:rsidDel="00BA7916" w:rsidRDefault="00BA7916" w:rsidP="00BA7916">
            <w:pPr>
              <w:rPr>
                <w:ins w:id="584" w:author="רמי פוזיס" w:date="2021-02-09T18:49:00Z"/>
                <w:del w:id="585" w:author="דור כרמי" w:date="2021-02-11T23:53:00Z"/>
              </w:rPr>
            </w:pPr>
            <w:ins w:id="586" w:author="דור כרמי" w:date="2021-02-11T23:51:00Z">
              <w:r w:rsidRPr="00BA7916">
                <w:rPr>
                  <w:rFonts w:eastAsiaTheme="minorEastAsia"/>
                </w:rPr>
                <w:t xml:space="preserve">Because the </w:t>
              </w:r>
              <w:r>
                <w:t>shape is a closed shape- area blocked between functions, is some</w:t>
              </w:r>
            </w:ins>
            <w:ins w:id="587" w:author="דור כרמי" w:date="2021-02-11T23:52:00Z">
              <w:r>
                <w:t xml:space="preserve"> points of the calculation the </w:t>
              </w:r>
            </w:ins>
            <w:ins w:id="588" w:author="דור כרמי" w:date="2021-02-11T23:53:00Z">
              <w:r>
                <w:t>subtraction</w:t>
              </w:r>
            </w:ins>
            <w:ins w:id="589" w:author="דור כרמי" w:date="2021-02-11T23:52:00Z">
              <w:r>
                <w:t xml:space="preserve"> between b and a will be negative. That way the total summarize </w:t>
              </w:r>
            </w:ins>
            <w:ins w:id="590" w:author="דור כרמי" w:date="2021-02-11T23:53:00Z">
              <w:r>
                <w:t>compensates</w:t>
              </w:r>
            </w:ins>
            <w:ins w:id="591" w:author="דור כרמי" w:date="2021-02-11T23:52:00Z">
              <w:r>
                <w:t xml:space="preserve"> summing </w:t>
              </w:r>
            </w:ins>
            <w:ins w:id="592" w:author="דור כרמי" w:date="2021-02-11T23:53:00Z">
              <w:r>
                <w:t>all the area from on point, disregarding the shape's border the area is blocked in.</w:t>
              </w:r>
            </w:ins>
          </w:p>
          <w:p w14:paraId="66EFDF38" w14:textId="0B795B48" w:rsidR="00DE08CC" w:rsidDel="00BA7916" w:rsidRDefault="00DE08CC" w:rsidP="00BA7916">
            <w:pPr>
              <w:rPr>
                <w:ins w:id="593" w:author="רמי פוזיס" w:date="2021-02-09T18:49:00Z"/>
                <w:del w:id="594" w:author="דור כרמי" w:date="2021-02-11T23:53:00Z"/>
              </w:rPr>
            </w:pPr>
          </w:p>
          <w:p w14:paraId="694DE7C7" w14:textId="77777777" w:rsidR="00DE08CC" w:rsidRDefault="00DE08CC" w:rsidP="29F27A30">
            <w:pPr>
              <w:rPr>
                <w:ins w:id="595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596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597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598" w:author="רמי פוזיס" w:date="2021-02-09T18:41:00Z">
        <w:r>
          <w:t xml:space="preserve">In this assignment only, </w:t>
        </w:r>
      </w:ins>
      <w:del w:id="599" w:author="רמי פוזיס" w:date="2021-02-09T18:41:00Z">
        <w:r w:rsidR="005E5BAE" w:rsidDel="007D6FD5">
          <w:delText xml:space="preserve">You </w:delText>
        </w:r>
      </w:del>
      <w:ins w:id="600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601" w:author="רמי פוזיס" w:date="2021-02-09T18:42:00Z">
        <w:r w:rsidR="00F05F2D">
          <w:t>.</w:t>
        </w:r>
      </w:ins>
      <w:r w:rsidR="005E5BAE">
        <w:t xml:space="preserve"> </w:t>
      </w:r>
      <w:del w:id="602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603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604" w:author="רמי פוזיס" w:date="2021-02-09T18:49:00Z">
        <w:r w:rsidRPr="61534BE7" w:rsidDel="00DE08CC">
          <w:rPr>
            <w:b/>
            <w:bCs/>
          </w:rPr>
          <w:delText>1</w:delText>
        </w:r>
      </w:del>
      <w:ins w:id="605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3E920E24" w:rsidR="545646DB" w:rsidDel="00307350" w:rsidRDefault="00BA7916" w:rsidP="61534BE7">
            <w:pPr>
              <w:rPr>
                <w:del w:id="606" w:author="דור כרמי" w:date="2021-02-11T23:58:00Z"/>
              </w:rPr>
            </w:pPr>
            <w:ins w:id="607" w:author="דור כרמי" w:date="2021-02-11T23:53:00Z">
              <w:r>
                <w:lastRenderedPageBreak/>
                <w:t xml:space="preserve">The main </w:t>
              </w:r>
            </w:ins>
            <w:ins w:id="608" w:author="דור כרמי" w:date="2021-02-11T23:54:00Z">
              <w:r w:rsidR="005C6039">
                <w:t xml:space="preserve">was to use linear least square method on a constant number of samples. For each group of samples, the linear least squares method gave us </w:t>
              </w:r>
            </w:ins>
            <w:ins w:id="609" w:author="דור כרמי" w:date="2021-02-11T23:55:00Z">
              <w:r w:rsidR="005C6039">
                <w:t xml:space="preserve">a linear equation that represents the expected average part of that </w:t>
              </w:r>
            </w:ins>
            <w:ins w:id="610" w:author="דור כרמי" w:date="2021-02-11T23:56:00Z">
              <w:r w:rsidR="005C6039">
                <w:t>shape's border. By adding all the linear equations up together and closing them with the intersection between them, we get the closed expe</w:t>
              </w:r>
            </w:ins>
            <w:ins w:id="611" w:author="דור כרמי" w:date="2021-02-11T23:57:00Z">
              <w:r w:rsidR="005C6039">
                <w:t>cted shape, and by sampling a big number of samples, we can adjust the borders good enough to get the shape of the real expected shape correctly</w:t>
              </w:r>
              <w:r w:rsidR="00307350">
                <w:t xml:space="preserve"> (big enough- depends on how noisy the </w:t>
              </w:r>
            </w:ins>
            <w:ins w:id="612" w:author="דור כרמי" w:date="2021-02-11T23:58:00Z">
              <w:r w:rsidR="00307350">
                <w:t>samples are).</w:t>
              </w:r>
            </w:ins>
            <w:del w:id="613" w:author="דור כרמי" w:date="2021-02-11T23:57:00Z">
              <w:r w:rsidR="545646DB" w:rsidDel="00307350">
                <w:delText xml:space="preserve"> </w:delText>
              </w:r>
            </w:del>
          </w:p>
          <w:p w14:paraId="15E3F237" w14:textId="043561F5" w:rsidR="61534BE7" w:rsidDel="00307350" w:rsidRDefault="61534BE7" w:rsidP="00307350">
            <w:pPr>
              <w:rPr>
                <w:del w:id="614" w:author="דור כרמי" w:date="2021-02-11T23:58:00Z"/>
              </w:rPr>
            </w:pPr>
          </w:p>
          <w:p w14:paraId="60A79020" w14:textId="0D35E8BE" w:rsidR="61534BE7" w:rsidDel="00307350" w:rsidRDefault="61534BE7" w:rsidP="61534BE7">
            <w:pPr>
              <w:rPr>
                <w:del w:id="615" w:author="דור כרמי" w:date="2021-02-11T23:58:00Z"/>
              </w:rPr>
            </w:pPr>
          </w:p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411"/>
    <w:multiLevelType w:val="hybridMultilevel"/>
    <w:tmpl w:val="8BC234AC"/>
    <w:lvl w:ilvl="0" w:tplc="AF7CCD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דור כרמי">
    <w15:presenceInfo w15:providerId="None" w15:userId="דור כרמי"/>
  </w15:person>
  <w15:person w15:author="רמי פוזיס">
    <w15:presenceInfo w15:providerId="None" w15:userId="רמי פוזי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64C3F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0663A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0735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86113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D63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C6039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D7893"/>
    <w:rsid w:val="006E1D24"/>
    <w:rsid w:val="006E311D"/>
    <w:rsid w:val="006E45DC"/>
    <w:rsid w:val="006E54E8"/>
    <w:rsid w:val="006F752A"/>
    <w:rsid w:val="00700EC2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5B85"/>
    <w:rsid w:val="008767B6"/>
    <w:rsid w:val="008827F2"/>
    <w:rsid w:val="008852C6"/>
    <w:rsid w:val="0089446D"/>
    <w:rsid w:val="00894874"/>
    <w:rsid w:val="008B0BBF"/>
    <w:rsid w:val="008B2DFC"/>
    <w:rsid w:val="008B2F8B"/>
    <w:rsid w:val="008B70AD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0D01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420A"/>
    <w:rsid w:val="00BA7396"/>
    <w:rsid w:val="00BA791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A62CC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E6451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2187</Words>
  <Characters>10940</Characters>
  <Application>Microsoft Office Word</Application>
  <DocSecurity>0</DocSecurity>
  <Lines>91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דור כרמי</cp:lastModifiedBy>
  <cp:revision>13</cp:revision>
  <dcterms:created xsi:type="dcterms:W3CDTF">2021-02-10T17:34:00Z</dcterms:created>
  <dcterms:modified xsi:type="dcterms:W3CDTF">2021-02-11T21:58:00Z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