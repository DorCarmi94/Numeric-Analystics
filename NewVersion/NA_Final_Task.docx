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6D40A3F" w:rsidR="009F099A" w:rsidRPr="00E45979" w:rsidRDefault="1C06D387" w:rsidP="00E45979">
      <w:pPr>
        <w:rPr>
          <w:b/>
          <w:bCs/>
          <w:sz w:val="36"/>
          <w:szCs w:val="36"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0DF89712" w14:textId="2472A06E" w:rsidR="00471AA4" w:rsidRDefault="00471AA4">
      <w:pPr>
        <w:rPr>
          <w:color w:val="FF0000"/>
        </w:rPr>
      </w:pPr>
      <w:r>
        <w:t xml:space="preserve">Submission date: </w:t>
      </w:r>
      <w:r w:rsidR="211B3177" w:rsidRPr="334B5160">
        <w:t>12/2/2021 8:00am</w:t>
      </w:r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proofErr w:type="gramStart"/>
      <w:r w:rsidR="70A67926">
        <w:t>In particular limited</w:t>
      </w:r>
      <w:proofErr w:type="gramEnd"/>
      <w:r w:rsidR="70A67926">
        <w:t xml:space="preserve"> use of </w:t>
      </w:r>
      <w:proofErr w:type="spellStart"/>
      <w:r w:rsidR="70A67926">
        <w:t>numpy</w:t>
      </w:r>
      <w:proofErr w:type="spellEnd"/>
      <w:r w:rsidR="70A67926">
        <w:t xml:space="preserve"> and </w:t>
      </w:r>
      <w:proofErr w:type="spellStart"/>
      <w:r w:rsidR="70A67926">
        <w:t>pytorch</w:t>
      </w:r>
      <w:proofErr w:type="spellEnd"/>
      <w:r w:rsidR="70A67926">
        <w:t xml:space="preserve"> is allowed and highly encouraged. </w:t>
      </w:r>
    </w:p>
    <w:p w14:paraId="59CA95FE" w14:textId="4BE92603" w:rsidR="0069669F" w:rsidRDefault="42D71B51" w:rsidP="00366C63">
      <w:pPr>
        <w:rPr>
          <w:ins w:id="0" w:author="רמי פוזיס" w:date="2021-02-09T16:47:00Z"/>
        </w:rPr>
      </w:pPr>
      <w:r w:rsidRPr="29F27A30">
        <w:rPr>
          <w:b/>
          <w:bCs/>
        </w:rPr>
        <w:t xml:space="preserve">You </w:t>
      </w:r>
      <w:del w:id="1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2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3" w:author="רמי פוזיס" w:date="2021-02-09T16:49:00Z"/>
        </w:rPr>
      </w:pPr>
      <w:ins w:id="4" w:author="רמי פוזיס" w:date="2021-02-09T16:47:00Z">
        <w:r>
          <w:t xml:space="preserve">The use of the following </w:t>
        </w:r>
      </w:ins>
      <w:ins w:id="5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6" w:author="רמי פוזיס" w:date="2021-02-09T16:49:00Z">
        <w:r w:rsidR="00485090">
          <w:t xml:space="preserve">where it is used </w:t>
        </w:r>
      </w:ins>
      <w:ins w:id="7" w:author="רמי פוזיס" w:date="2021-02-09T16:48:00Z">
        <w:r w:rsidR="00FD1AAB">
          <w:t>and</w:t>
        </w:r>
      </w:ins>
      <w:ins w:id="8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9" w:author="רמי פוזיס" w:date="2021-02-09T16:50:00Z"/>
          <w:rFonts w:asciiTheme="majorHAnsi" w:hAnsiTheme="majorHAnsi" w:cstheme="majorHAnsi"/>
          <w:sz w:val="18"/>
          <w:szCs w:val="18"/>
          <w:rPrChange w:id="10" w:author="רמי פוזיס" w:date="2021-02-09T17:19:00Z">
            <w:rPr>
              <w:ins w:id="11" w:author="רמי פוזיס" w:date="2021-02-09T16:50:00Z"/>
            </w:rPr>
          </w:rPrChange>
        </w:rPr>
      </w:pPr>
      <w:proofErr w:type="spellStart"/>
      <w:proofErr w:type="gramStart"/>
      <w:ins w:id="12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13" w:author="רמי פוזיס" w:date="2021-02-09T17:19:00Z">
              <w:rPr/>
            </w:rPrChange>
          </w:rPr>
          <w:t>numpy.linalg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14" w:author="רמי פוזיס" w:date="2021-02-09T17:19:00Z">
              <w:rPr/>
            </w:rPrChange>
          </w:rPr>
          <w:t>.solve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15" w:author="רמי פוזיס" w:date="2021-02-09T17:19:00Z">
              <w:rPr/>
            </w:rPrChange>
          </w:rPr>
          <w:t xml:space="preserve"> (15% of the assignment score) </w:t>
        </w:r>
      </w:ins>
    </w:p>
    <w:p w14:paraId="567D6BF5" w14:textId="21865167" w:rsidR="005E7C30" w:rsidRPr="001A540A" w:rsidRDefault="004377BA" w:rsidP="005E7C30">
      <w:pPr>
        <w:rPr>
          <w:ins w:id="16" w:author="רמי פוזיס" w:date="2021-02-09T17:07:00Z"/>
          <w:rFonts w:asciiTheme="majorHAnsi" w:hAnsiTheme="majorHAnsi" w:cstheme="majorHAnsi"/>
          <w:sz w:val="18"/>
          <w:szCs w:val="18"/>
          <w:rtl/>
          <w:rPrChange w:id="17" w:author="רמי פוזיס" w:date="2021-02-09T17:19:00Z">
            <w:rPr>
              <w:ins w:id="18" w:author="רמי פוזיס" w:date="2021-02-09T17:07:00Z"/>
              <w:rtl/>
            </w:rPr>
          </w:rPrChange>
        </w:rPr>
      </w:pPr>
      <w:ins w:id="1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20" w:author="רמי פוזיס" w:date="2021-02-09T17:19:00Z">
              <w:rPr/>
            </w:rPrChange>
          </w:rPr>
          <w:t xml:space="preserve">(not studied in class) </w:t>
        </w:r>
      </w:ins>
      <w:proofErr w:type="spellStart"/>
      <w:proofErr w:type="gramStart"/>
      <w:ins w:id="21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22" w:author="רמי פוזיס" w:date="2021-02-09T17:19:00Z">
              <w:rPr/>
            </w:rPrChange>
          </w:rPr>
          <w:t>numpy.linalg</w:t>
        </w:r>
        <w:proofErr w:type="gramEnd"/>
        <w:r w:rsidR="00342FC8" w:rsidRPr="001A540A">
          <w:rPr>
            <w:rFonts w:asciiTheme="majorHAnsi" w:hAnsiTheme="majorHAnsi" w:cstheme="majorHAnsi"/>
            <w:sz w:val="18"/>
            <w:szCs w:val="18"/>
            <w:rPrChange w:id="23" w:author="רמי פוזיס" w:date="2021-02-09T17:19:00Z">
              <w:rPr/>
            </w:rPrChange>
          </w:rPr>
          <w:t>.cholesky</w:t>
        </w:r>
        <w:proofErr w:type="spellEnd"/>
        <w:r w:rsidR="00342FC8" w:rsidRPr="001A540A">
          <w:rPr>
            <w:rFonts w:asciiTheme="majorHAnsi" w:hAnsiTheme="majorHAnsi" w:cstheme="majorHAnsi"/>
            <w:sz w:val="18"/>
            <w:szCs w:val="18"/>
            <w:rPrChange w:id="24" w:author="רמי פוזיס" w:date="2021-02-09T17:19:00Z">
              <w:rPr/>
            </w:rPrChange>
          </w:rPr>
          <w:t xml:space="preserve">, </w:t>
        </w:r>
        <w:proofErr w:type="spellStart"/>
        <w:r w:rsidR="00550FFD" w:rsidRPr="001A540A">
          <w:rPr>
            <w:rFonts w:asciiTheme="majorHAnsi" w:hAnsiTheme="majorHAnsi" w:cstheme="majorHAnsi"/>
            <w:sz w:val="18"/>
            <w:szCs w:val="18"/>
            <w:rPrChange w:id="25" w:author="רמי פוזיס" w:date="2021-02-09T17:19:00Z">
              <w:rPr/>
            </w:rPrChange>
          </w:rPr>
          <w:t>torch.cholesky</w:t>
        </w:r>
        <w:proofErr w:type="spellEnd"/>
        <w:r w:rsidR="00550FFD" w:rsidRPr="001A540A">
          <w:rPr>
            <w:rFonts w:asciiTheme="majorHAnsi" w:hAnsiTheme="majorHAnsi" w:cstheme="majorHAnsi"/>
            <w:sz w:val="18"/>
            <w:szCs w:val="18"/>
            <w:rPrChange w:id="26" w:author="רמי פוזיס" w:date="2021-02-09T17:19:00Z">
              <w:rPr/>
            </w:rPrChange>
          </w:rPr>
          <w:t xml:space="preserve">, </w:t>
        </w:r>
      </w:ins>
      <w:proofErr w:type="spellStart"/>
      <w:ins w:id="27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>linalg.qr</w:t>
        </w:r>
      </w:ins>
      <w:proofErr w:type="spellEnd"/>
      <w:ins w:id="2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0" w:author="רמי פוזיס" w:date="2021-02-09T17:19:00Z">
              <w:rPr/>
            </w:rPrChange>
          </w:rPr>
          <w:t xml:space="preserve">, </w:t>
        </w:r>
        <w:proofErr w:type="spellStart"/>
        <w:r w:rsidR="008D63BB" w:rsidRPr="001A540A">
          <w:rPr>
            <w:rFonts w:asciiTheme="majorHAnsi" w:hAnsiTheme="majorHAnsi" w:cstheme="majorHAnsi"/>
            <w:sz w:val="18"/>
            <w:szCs w:val="18"/>
            <w:rPrChange w:id="31" w:author="רמי פוזיס" w:date="2021-02-09T17:19:00Z">
              <w:rPr/>
            </w:rPrChange>
          </w:rPr>
          <w:t>torch.qr</w:t>
        </w:r>
        <w:proofErr w:type="spellEnd"/>
        <w:r w:rsidR="008D63BB" w:rsidRPr="001A540A">
          <w:rPr>
            <w:rFonts w:asciiTheme="majorHAnsi" w:hAnsiTheme="majorHAnsi" w:cstheme="majorHAnsi"/>
            <w:sz w:val="18"/>
            <w:szCs w:val="18"/>
            <w:rPrChange w:id="32" w:author="רמי פוזיס" w:date="2021-02-09T17:19:00Z">
              <w:rPr/>
            </w:rPrChange>
          </w:rPr>
          <w:t xml:space="preserve">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34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35" w:author="רמי פוזיס" w:date="2021-02-09T17:10:00Z"/>
          <w:rFonts w:asciiTheme="majorHAnsi" w:hAnsiTheme="majorHAnsi" w:cstheme="majorHAnsi"/>
          <w:sz w:val="18"/>
          <w:szCs w:val="18"/>
          <w:rPrChange w:id="36" w:author="רמי פוזיס" w:date="2021-02-09T17:19:00Z">
            <w:rPr>
              <w:ins w:id="37" w:author="רמי פוזיס" w:date="2021-02-09T17:10:00Z"/>
            </w:rPr>
          </w:rPrChange>
        </w:rPr>
      </w:pPr>
      <w:proofErr w:type="spellStart"/>
      <w:ins w:id="38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39" w:author="רמי פוזיס" w:date="2021-02-09T17:19:00Z">
              <w:rPr/>
            </w:rPrChange>
          </w:rPr>
          <w:t>n</w:t>
        </w:r>
      </w:ins>
      <w:ins w:id="40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umpy</w:t>
        </w:r>
      </w:ins>
      <w:proofErr w:type="spellEnd"/>
      <w:ins w:id="42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.</w:t>
        </w:r>
        <w:proofErr w:type="gramStart"/>
        <w:r w:rsidR="00812232" w:rsidRPr="001A540A">
          <w:rPr>
            <w:rFonts w:asciiTheme="majorHAnsi" w:hAnsiTheme="majorHAnsi" w:cstheme="majorHAnsi"/>
            <w:sz w:val="18"/>
            <w:szCs w:val="18"/>
            <w:rPrChange w:id="44" w:author="רמי פוזיס" w:date="2021-02-09T17:19:00Z">
              <w:rPr/>
            </w:rPrChange>
          </w:rPr>
          <w:t>*.</w:t>
        </w:r>
      </w:ins>
      <w:proofErr w:type="spellStart"/>
      <w:ins w:id="45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46" w:author="רמי פוזיס" w:date="2021-02-09T17:19:00Z">
              <w:rPr/>
            </w:rPrChange>
          </w:rPr>
          <w:t>poly</w:t>
        </w:r>
      </w:ins>
      <w:ins w:id="47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>fit</w:t>
        </w:r>
      </w:ins>
      <w:proofErr w:type="spellEnd"/>
      <w:proofErr w:type="gramEnd"/>
      <w:ins w:id="49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51" w:author="רמי פוזיס" w:date="2021-02-09T17:19:00Z">
              <w:rPr/>
            </w:rPrChange>
          </w:rPr>
          <w:t xml:space="preserve"> </w:t>
        </w:r>
        <w:proofErr w:type="spellStart"/>
        <w:r w:rsidR="00D50953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numpy</w:t>
        </w:r>
        <w:proofErr w:type="spellEnd"/>
        <w:r w:rsidR="00D50953" w:rsidRPr="001A540A">
          <w:rPr>
            <w:rFonts w:asciiTheme="majorHAnsi" w:hAnsiTheme="majorHAnsi" w:cstheme="majorHAnsi"/>
            <w:sz w:val="18"/>
            <w:szCs w:val="18"/>
            <w:rPrChange w:id="53" w:author="רמי פוזיס" w:date="2021-02-09T17:19:00Z">
              <w:rPr/>
            </w:rPrChange>
          </w:rPr>
          <w:t>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54" w:author="רמי פוזיס" w:date="2021-02-09T17:19:00Z">
              <w:rPr/>
            </w:rPrChange>
          </w:rPr>
          <w:t xml:space="preserve"> </w:t>
        </w:r>
      </w:ins>
      <w:ins w:id="5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6" w:author="רמי פוזיס" w:date="2021-02-09T17:19:00Z">
              <w:rPr/>
            </w:rPrChange>
          </w:rPr>
          <w:t>(</w:t>
        </w:r>
      </w:ins>
      <w:ins w:id="57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58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60" w:author="רמי פוזיס" w:date="2021-02-09T17:11:00Z"/>
          <w:rFonts w:asciiTheme="majorHAnsi" w:hAnsiTheme="majorHAnsi" w:cstheme="majorHAnsi"/>
          <w:sz w:val="18"/>
          <w:szCs w:val="18"/>
          <w:rPrChange w:id="61" w:author="רמי פוזיס" w:date="2021-02-09T17:19:00Z">
            <w:rPr>
              <w:ins w:id="62" w:author="רמי פוזיס" w:date="2021-02-09T17:11:00Z"/>
            </w:rPr>
          </w:rPrChange>
        </w:rPr>
      </w:pPr>
      <w:proofErr w:type="spellStart"/>
      <w:ins w:id="63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66" w:author="רמי פוזיס" w:date="2021-02-09T17:19:00Z">
              <w:rPr/>
            </w:rPrChange>
          </w:rPr>
          <w:t>*.interpolate</w:t>
        </w:r>
        <w:proofErr w:type="gramEnd"/>
        <w:r w:rsidRPr="001A540A">
          <w:rPr>
            <w:rFonts w:asciiTheme="majorHAnsi" w:hAnsiTheme="majorHAnsi" w:cstheme="majorHAnsi"/>
            <w:sz w:val="18"/>
            <w:szCs w:val="18"/>
            <w:rPrChange w:id="67" w:author="רמי פוזיס" w:date="2021-02-09T17:19:00Z">
              <w:rPr/>
            </w:rPrChange>
          </w:rPr>
          <w:t xml:space="preserve">, </w:t>
        </w:r>
      </w:ins>
      <w:ins w:id="68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69" w:author="רמי פוזיס" w:date="2021-02-09T17:19:00Z">
              <w:rPr/>
            </w:rPrChange>
          </w:rPr>
          <w:t>torch.</w:t>
        </w:r>
      </w:ins>
      <w:ins w:id="70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1" w:author="רמי פוזיס" w:date="2021-02-09T17:19:00Z">
              <w:rPr/>
            </w:rPrChange>
          </w:rPr>
          <w:t>*</w:t>
        </w:r>
      </w:ins>
      <w:ins w:id="72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3" w:author="רמי פוזיס" w:date="2021-02-09T17:19:00Z">
              <w:rPr/>
            </w:rPrChange>
          </w:rPr>
          <w:t>.interpolate</w:t>
        </w:r>
      </w:ins>
      <w:ins w:id="74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5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77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78" w:author="רמי פוזיס" w:date="2021-02-09T16:58:00Z"/>
          <w:rFonts w:asciiTheme="majorHAnsi" w:hAnsiTheme="majorHAnsi" w:cstheme="majorHAnsi"/>
          <w:sz w:val="18"/>
          <w:szCs w:val="18"/>
          <w:rPrChange w:id="79" w:author="רמי פוזיס" w:date="2021-02-09T17:19:00Z">
            <w:rPr>
              <w:ins w:id="80" w:author="רמי פוזיס" w:date="2021-02-09T16:58:00Z"/>
            </w:rPr>
          </w:rPrChange>
        </w:rPr>
      </w:pPr>
      <w:proofErr w:type="spellStart"/>
      <w:ins w:id="81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82" w:author="רמי פוזיס" w:date="2021-02-09T17:19:00Z">
              <w:rPr/>
            </w:rPrChange>
          </w:rPr>
          <w:t>numpy</w:t>
        </w:r>
        <w:proofErr w:type="spellEnd"/>
        <w:r w:rsidRPr="001A540A">
          <w:rPr>
            <w:rFonts w:asciiTheme="majorHAnsi" w:hAnsiTheme="majorHAnsi" w:cstheme="majorHAnsi"/>
            <w:sz w:val="18"/>
            <w:szCs w:val="18"/>
            <w:rPrChange w:id="83" w:author="רמי פוזיס" w:date="2021-02-09T17:19:00Z">
              <w:rPr/>
            </w:rPrChange>
          </w:rPr>
          <w:t>.</w:t>
        </w:r>
        <w:proofErr w:type="gramStart"/>
        <w:r w:rsidRPr="001A540A">
          <w:rPr>
            <w:rFonts w:asciiTheme="majorHAnsi" w:hAnsiTheme="majorHAnsi" w:cstheme="majorHAnsi"/>
            <w:sz w:val="18"/>
            <w:szCs w:val="18"/>
            <w:rPrChange w:id="84" w:author="רמי פוזיס" w:date="2021-02-09T17:19:00Z">
              <w:rPr/>
            </w:rPrChange>
          </w:rPr>
          <w:t>*.roots</w:t>
        </w:r>
      </w:ins>
      <w:proofErr w:type="gramEnd"/>
      <w:ins w:id="85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86" w:author="רמי פוזיס" w:date="2021-02-09T17:19:00Z">
              <w:rPr/>
            </w:rPrChange>
          </w:rPr>
          <w:t xml:space="preserve"> (</w:t>
        </w:r>
      </w:ins>
      <w:ins w:id="87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8" w:author="רמי פוזיס" w:date="2021-02-09T17:19:00Z">
              <w:rPr/>
            </w:rPrChange>
          </w:rPr>
          <w:t>30</w:t>
        </w:r>
      </w:ins>
      <w:ins w:id="89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0" w:author="רמי פוזיס" w:date="2021-02-09T17:19:00Z">
              <w:rPr/>
            </w:rPrChange>
          </w:rPr>
          <w:t xml:space="preserve">% of the assignment </w:t>
        </w:r>
      </w:ins>
      <w:ins w:id="91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2" w:author="רמי פוזיס" w:date="2021-02-09T17:19:00Z">
              <w:rPr/>
            </w:rPrChange>
          </w:rPr>
          <w:t xml:space="preserve">2 </w:t>
        </w:r>
      </w:ins>
      <w:ins w:id="93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4" w:author="רמי פוזיס" w:date="2021-02-09T17:19:00Z">
              <w:rPr/>
            </w:rPrChange>
          </w:rPr>
          <w:t>score</w:t>
        </w:r>
      </w:ins>
      <w:ins w:id="95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6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97" w:author="רמי פוזיס" w:date="2021-02-09T17:19:00Z">
              <w:rPr/>
            </w:rPrChange>
          </w:rPr>
          <w:t>15%</w:t>
        </w:r>
      </w:ins>
      <w:ins w:id="98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99" w:author="רמי פוזיס" w:date="2021-02-09T17:19:00Z">
              <w:rPr/>
            </w:rPrChange>
          </w:rPr>
          <w:t xml:space="preserve"> of the assignment 3 score</w:t>
        </w:r>
      </w:ins>
      <w:ins w:id="100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1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02" w:author="רמי פוזיס" w:date="2021-02-09T17:20:00Z"/>
        </w:rPr>
      </w:pPr>
      <w:ins w:id="103" w:author="רמי פוזיס" w:date="2021-02-09T17:20:00Z">
        <w:r>
          <w:t>All numeric differentiation functions are allowed (including gradient</w:t>
        </w:r>
      </w:ins>
      <w:ins w:id="104" w:author="רמי פוזיס" w:date="2021-02-09T17:21:00Z">
        <w:r w:rsidR="00EF5E0A">
          <w:t>s</w:t>
        </w:r>
      </w:ins>
      <w:ins w:id="105" w:author="רמי פוזיס" w:date="2021-02-09T17:20:00Z">
        <w:r w:rsidR="00EF5E0A">
          <w:t xml:space="preserve">, and </w:t>
        </w:r>
      </w:ins>
      <w:ins w:id="106" w:author="רמי פוזיס" w:date="2021-02-09T17:21:00Z">
        <w:r w:rsidR="00EF5E0A">
          <w:t xml:space="preserve">the </w:t>
        </w:r>
      </w:ins>
      <w:ins w:id="107" w:author="רמי פוזיס" w:date="2021-02-09T17:20:00Z">
        <w:r w:rsidR="00EF5E0A">
          <w:t>gradient</w:t>
        </w:r>
        <w:r>
          <w:t xml:space="preserve"> descent</w:t>
        </w:r>
      </w:ins>
      <w:ins w:id="108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09" w:author="רמי פוזיס" w:date="2021-02-09T16:47:00Z"/>
          <w:rtl/>
        </w:rPr>
      </w:pPr>
      <w:ins w:id="110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11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proofErr w:type="spellStart"/>
      <w:r w:rsidR="47EB22AC">
        <w:t>Unittests</w:t>
      </w:r>
      <w:proofErr w:type="spellEnd"/>
      <w:r w:rsidR="47EB22AC">
        <w:t xml:space="preserve"> found within the assignment files must pass before submission. You can add any number of additional </w:t>
      </w:r>
      <w:proofErr w:type="spellStart"/>
      <w:r w:rsidR="47EB22AC">
        <w:t>unittests</w:t>
      </w:r>
      <w:proofErr w:type="spellEnd"/>
      <w:r w:rsidR="47EB22AC">
        <w:t xml:space="preserve">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 xml:space="preserve">. You can use </w:t>
      </w:r>
      <w:proofErr w:type="gramStart"/>
      <w:r w:rsidR="2292070F">
        <w:t>them</w:t>
      </w:r>
      <w:proofErr w:type="gramEnd"/>
      <w:r w:rsidR="2292070F">
        <w:t xml:space="preserve">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112" w:author="רמי פוזיס" w:date="2021-02-09T17:21:00Z"/>
        </w:rPr>
      </w:pPr>
      <w:ins w:id="113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14" w:author="רמי פוזיס" w:date="2021-02-09T17:28:00Z">
        <w:r w:rsidR="008C61A6">
          <w:t>.</w:t>
        </w:r>
      </w:ins>
      <w:del w:id="115" w:author="רמי פוזיס" w:date="2021-02-09T17:28:00Z">
        <w:r w:rsidR="00EF704B" w:rsidDel="008C61A6">
          <w:delText>:</w:delText>
        </w:r>
      </w:del>
      <w:ins w:id="116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17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18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CE2852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CE2852" w:rsidP="00AD43EC">
      <w:pPr>
        <w:pStyle w:val="ListParagraph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CE2852" w:rsidP="00CE3BB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ListParagraph"/>
        <w:numPr>
          <w:ilvl w:val="0"/>
          <w:numId w:val="2"/>
        </w:numPr>
      </w:pPr>
      <w:r>
        <w:t xml:space="preserve">For Assignment 4 see </w:t>
      </w:r>
      <w:proofErr w:type="gramStart"/>
      <w:r>
        <w:t>sampleFunction.*</w:t>
      </w:r>
      <w:proofErr w:type="gramEnd"/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proofErr w:type="gramStart"/>
      <w:r w:rsidR="0046D2C3">
        <w:t xml:space="preserve">a </w:t>
      </w:r>
      <w:r w:rsidR="006E1D24">
        <w:t>number of</w:t>
      </w:r>
      <w:proofErr w:type="gramEnd"/>
      <w:r w:rsidR="006E1D24">
        <w:t xml:space="preserve">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19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20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21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22" w:author="רמי פוזיס" w:date="2021-02-09T15:58:00Z">
        <w:r>
          <w:t xml:space="preserve">Solutions will be tested with </w:t>
        </w:r>
      </w:ins>
      <m:oMath>
        <m:r>
          <w:ins w:id="123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24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25" w:author="רמי פוזיס" w:date="2021-02-09T16:00:00Z">
        <w:r w:rsidR="002F764D">
          <w:rPr>
            <w:rFonts w:eastAsiaTheme="minorEastAsia"/>
          </w:rPr>
          <w:t>of various degrees</w:t>
        </w:r>
      </w:ins>
      <w:ins w:id="126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27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28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29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RDefault="40E6146A" w:rsidP="61534BE7">
            <w:r>
              <w:t xml:space="preserve"> </w:t>
            </w:r>
          </w:p>
          <w:p w14:paraId="691E9C10" w14:textId="2AFBDCDD" w:rsidR="61534BE7" w:rsidRDefault="61534BE7" w:rsidP="61534BE7"/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30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31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 xml:space="preserve">The function will return an </w:t>
      </w:r>
      <w:proofErr w:type="spellStart"/>
      <w:r>
        <w:t>iterable</w:t>
      </w:r>
      <w:proofErr w:type="spellEnd"/>
      <w:r>
        <w:t xml:space="preserve"> of approximate intersection </w:t>
      </w:r>
      <w:proofErr w:type="spellStart"/>
      <w:r>
        <w:t>Xs</w:t>
      </w:r>
      <w:proofErr w:type="spellEnd"/>
      <w:r>
        <w:t>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15DD5484" w:rsidR="61534BE7" w:rsidRDefault="61534BE7" w:rsidP="61534BE7"/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1DC35C6C" w:rsidR="787543AB" w:rsidRDefault="787543AB" w:rsidP="61534BE7">
            <w:r>
              <w:t xml:space="preserve"> </w:t>
            </w:r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>Assignment3.areabetween</w:t>
      </w:r>
      <w:proofErr w:type="gramStart"/>
      <w:r w:rsidRPr="61534BE7">
        <w:rPr>
          <w:b/>
          <w:bCs/>
        </w:rPr>
        <w:t xml:space="preserve">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proofErr w:type="gramEnd"/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132" w:author="רמי פוזיס" w:date="2021-02-09T17:35:00Z"/>
          <w:rFonts w:eastAsiaTheme="minorEastAsia"/>
        </w:rPr>
      </w:pPr>
      <w:r>
        <w:t xml:space="preserve">In order to correctly solve this </w:t>
      </w:r>
      <w:proofErr w:type="gramStart"/>
      <w:r>
        <w:t>assignment</w:t>
      </w:r>
      <w:proofErr w:type="gramEnd"/>
      <w:r>
        <w:t xml:space="preserve"> you will have to find all intersection points between the two functions. </w:t>
      </w:r>
      <w:ins w:id="133" w:author="רמי פוזיס" w:date="2021-02-09T17:34:00Z">
        <w:r w:rsidR="007126EB">
          <w:t xml:space="preserve">You may ignore all intersection points </w:t>
        </w:r>
      </w:ins>
      <w:ins w:id="134" w:author="רמי פוזיס" w:date="2021-02-09T17:35:00Z">
        <w:r w:rsidR="00392E04">
          <w:t xml:space="preserve">outside the range </w:t>
        </w:r>
      </w:ins>
      <m:oMath>
        <m:r>
          <w:ins w:id="135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136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137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138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139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proofErr w:type="spellStart"/>
      <w:r>
        <w:t>areabetween</w:t>
      </w:r>
      <w:proofErr w:type="spellEnd"/>
      <w:r>
        <w:t xml:space="preserve"> 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6ABEAC95" w:rsidR="61534BE7" w:rsidRDefault="61534BE7" w:rsidP="61534BE7"/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37743693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5FC8FB34" w14:textId="77777777" w:rsidR="00DA24DE" w:rsidRDefault="00DA24DE" w:rsidP="00DE1AAB">
            <w:pPr>
              <w:rPr>
                <w:b/>
                <w:bCs/>
              </w:rPr>
            </w:pPr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39FB159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32CEF22C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A833534" w14:textId="77777777" w:rsidR="00DA24DE" w:rsidRDefault="00DA24DE" w:rsidP="00DE1AAB">
            <w:pPr>
              <w:rPr>
                <w:b/>
                <w:bCs/>
              </w:rPr>
            </w:pPr>
          </w:p>
          <w:p w14:paraId="569CDB77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41A3C262" w14:textId="384DB395" w:rsidR="00B713D8" w:rsidRDefault="00B713D8"/>
    <w:p w14:paraId="17EF3439" w14:textId="77777777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140" w:author="רמי פוזיס" w:date="2021-02-09T18:30:00Z"/>
          <w:b/>
          <w:bCs/>
        </w:rPr>
      </w:pPr>
      <w:ins w:id="141" w:author="רמי פוזיס" w:date="2021-02-09T17:30:00Z">
        <w:r>
          <w:rPr>
            <w:b/>
            <w:bCs/>
          </w:rPr>
          <w:lastRenderedPageBreak/>
          <w:t>Assignment 4A (</w:t>
        </w:r>
      </w:ins>
      <w:ins w:id="142" w:author="רמי פוזיס" w:date="2021-02-09T17:41:00Z">
        <w:r w:rsidR="007B07E2">
          <w:rPr>
            <w:b/>
            <w:bCs/>
          </w:rPr>
          <w:t>20</w:t>
        </w:r>
      </w:ins>
      <w:ins w:id="143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144" w:author="רמי פוזיס" w:date="2021-02-09T18:30:00Z"/>
          <w:b/>
          <w:bCs/>
        </w:rPr>
      </w:pPr>
      <w:ins w:id="145" w:author="רמי פוזיס" w:date="2021-02-09T18:30:00Z">
        <w:r>
          <w:t xml:space="preserve">Implement the function </w:t>
        </w:r>
        <w:proofErr w:type="gramStart"/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</w:t>
        </w:r>
        <w:proofErr w:type="gramEnd"/>
        <w:r w:rsidRPr="29F27A30">
          <w:rPr>
            <w:b/>
            <w:bCs/>
          </w:rPr>
          <w:t>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146" w:author="רמי פוזיס" w:date="2021-02-09T18:31:00Z"/>
        </w:rPr>
      </w:pPr>
      <w:ins w:id="147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148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149" w:author="רמי פוזיס" w:date="2021-02-09T18:39:00Z"/>
          <w:rFonts w:eastAsiaTheme="minorEastAsia"/>
        </w:rPr>
      </w:pPr>
      <w:ins w:id="150" w:author="רמי פוזיס" w:date="2021-02-09T18:32:00Z">
        <w:r w:rsidRPr="00F91706">
          <w:rPr>
            <w:rPrChange w:id="151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152" w:author="רמי פוזיס" w:date="2021-02-09T18:33:00Z">
        <w:r>
          <w:t xml:space="preserve">d return a function </w:t>
        </w:r>
      </w:ins>
      <m:oMath>
        <m:r>
          <w:ins w:id="153" w:author="רמי פוזיס" w:date="2021-02-09T18:37:00Z">
            <w:rPr>
              <w:rFonts w:ascii="Cambria Math" w:hAnsi="Cambria Math"/>
            </w:rPr>
            <m:t>g</m:t>
          </w:ins>
        </m:r>
      </m:oMath>
      <w:ins w:id="154" w:author="רמי פוזיס" w:date="2021-02-09T18:37:00Z">
        <w:r w:rsidR="002D5F79">
          <w:t xml:space="preserve"> </w:t>
        </w:r>
      </w:ins>
      <w:ins w:id="155" w:author="רמי פוזיס" w:date="2021-02-09T18:33:00Z">
        <w:r w:rsidR="005D5207">
          <w:t>fitting</w:t>
        </w:r>
        <w:r>
          <w:t xml:space="preserve"> the </w:t>
        </w:r>
      </w:ins>
      <w:ins w:id="156" w:author="רמי פוזיס" w:date="2021-02-09T18:34:00Z">
        <w:r w:rsidR="00131E84">
          <w:t xml:space="preserve">data sampled from the </w:t>
        </w:r>
      </w:ins>
      <w:ins w:id="157" w:author="רמי פוזיס" w:date="2021-02-09T18:33:00Z">
        <w:r w:rsidR="005D5207">
          <w:t>noisy function</w:t>
        </w:r>
      </w:ins>
      <w:ins w:id="158" w:author="רמי פוזיס" w:date="2021-02-09T18:34:00Z">
        <w:r w:rsidR="00131E84">
          <w:t xml:space="preserve">. Use least squares fitting such that </w:t>
        </w:r>
      </w:ins>
      <m:oMath>
        <m:r>
          <w:ins w:id="159" w:author="רמי פוזיס" w:date="2021-02-09T18:38:00Z">
            <w:rPr>
              <w:rFonts w:ascii="Cambria Math" w:hAnsi="Cambria Math"/>
            </w:rPr>
            <m:t>g</m:t>
          </w:ins>
        </m:r>
      </m:oMath>
      <w:ins w:id="160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161" w:author="רמי פוזיס" w:date="2021-02-09T18:40:00Z"/>
          <w:rFonts w:eastAsiaTheme="minorEastAsia"/>
        </w:rPr>
      </w:pPr>
      <w:ins w:id="162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163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164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165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166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167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168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169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170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171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172" w:author="רמי פוזיס" w:date="2021-02-09T18:41:00Z"/>
        </w:rPr>
      </w:pPr>
      <w:ins w:id="173" w:author="רמי פוזיס" w:date="2021-02-09T18:40:00Z">
        <w:r>
          <w:rPr>
            <w:rFonts w:eastAsiaTheme="minorEastAsia"/>
          </w:rPr>
          <w:t xml:space="preserve">You have no constrains on the number of </w:t>
        </w:r>
        <w:proofErr w:type="gramStart"/>
        <w:r>
          <w:rPr>
            <w:rFonts w:eastAsiaTheme="minorEastAsia"/>
          </w:rPr>
          <w:t>invocation</w:t>
        </w:r>
        <w:proofErr w:type="gramEnd"/>
        <w:r>
          <w:rPr>
            <w:rFonts w:eastAsiaTheme="minorEastAsia"/>
          </w:rPr>
          <w:t xml:space="preserve"> of the noisy function but the </w:t>
        </w:r>
      </w:ins>
      <w:ins w:id="174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</w:t>
        </w:r>
        <w:proofErr w:type="spellStart"/>
        <w:r w:rsidR="004B019A">
          <w:t>maxtime</w:t>
        </w:r>
        <w:proofErr w:type="spellEnd"/>
        <w:r w:rsidR="004B019A">
          <w:t xml:space="preserve">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175" w:author="רמי פוזיס" w:date="2021-02-09T18:42:00Z"/>
        </w:rPr>
      </w:pPr>
      <w:ins w:id="176" w:author="רמי פוזיס" w:date="2021-02-09T18:42:00Z">
        <w:r w:rsidRPr="004D5134">
          <w:rPr>
            <w:rPrChange w:id="177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178" w:author="רמי פוזיס" w:date="2021-02-09T18:42:00Z">
            <w:rPr>
              <w:rFonts w:ascii="Cambria Math" w:hAnsi="Cambria Math"/>
            </w:rPr>
            <m:t>g</m:t>
          </w:ins>
        </m:r>
      </m:oMath>
      <w:ins w:id="179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180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181" w:author="רמי פוזיס" w:date="2021-02-09T18:55:00Z">
        <w:r w:rsidR="00CF1ECB">
          <w:rPr>
            <w:rFonts w:eastAsiaTheme="minorEastAsia"/>
          </w:rPr>
          <w:t>6</w:t>
        </w:r>
      </w:ins>
      <w:ins w:id="182" w:author="רמי פוזיס" w:date="2021-02-09T18:58:00Z">
        <w:r w:rsidR="00075E36">
          <w:rPr>
            <w:rFonts w:eastAsiaTheme="minorEastAsia"/>
          </w:rPr>
          <w:t>5</w:t>
        </w:r>
      </w:ins>
      <w:ins w:id="183" w:author="רמי פוזיס" w:date="2021-02-09T18:55:00Z">
        <w:r w:rsidR="00CF1ECB">
          <w:rPr>
            <w:rFonts w:eastAsiaTheme="minorEastAsia"/>
          </w:rPr>
          <w:t>%</w:t>
        </w:r>
      </w:ins>
      <w:ins w:id="184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185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186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187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188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189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190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191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192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193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194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195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196" w:author="רמי פוזיס" w:date="2021-02-09T18:57:00Z">
        <w:r w:rsidR="005E4197">
          <w:rPr>
            <w:rFonts w:eastAsiaTheme="minorEastAsia"/>
          </w:rPr>
          <w:t>will be non-</w:t>
        </w:r>
        <w:proofErr w:type="gramStart"/>
        <w:r w:rsidR="005E4197">
          <w:rPr>
            <w:rFonts w:eastAsiaTheme="minorEastAsia"/>
          </w:rPr>
          <w:t>polynomials</w:t>
        </w:r>
      </w:ins>
      <w:proofErr w:type="gramEnd"/>
      <w:ins w:id="197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198" w:author="רמי פוזיס" w:date="2021-02-09T18:48:00Z"/>
        </w:rPr>
      </w:pPr>
      <w:ins w:id="199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200" w:author="רמי פוזיס" w:date="2021-02-09T18:48:00Z"/>
        </w:trPr>
        <w:tc>
          <w:tcPr>
            <w:tcW w:w="9350" w:type="dxa"/>
          </w:tcPr>
          <w:p w14:paraId="6D9E620E" w14:textId="77777777" w:rsidR="008B0BBF" w:rsidRDefault="008B0BBF" w:rsidP="006E1D24">
            <w:pPr>
              <w:rPr>
                <w:ins w:id="201" w:author="רמי פוזיס" w:date="2021-02-09T18:48:00Z"/>
              </w:rPr>
            </w:pPr>
          </w:p>
          <w:p w14:paraId="46C06084" w14:textId="77777777" w:rsidR="008B0BBF" w:rsidRDefault="008B0BBF" w:rsidP="006E1D24">
            <w:pPr>
              <w:rPr>
                <w:ins w:id="202" w:author="רמי פוזיס" w:date="2021-02-09T18:48:00Z"/>
              </w:rPr>
            </w:pPr>
          </w:p>
          <w:p w14:paraId="008F692A" w14:textId="77777777" w:rsidR="008B0BBF" w:rsidRDefault="008B0BBF" w:rsidP="006E1D24">
            <w:pPr>
              <w:rPr>
                <w:ins w:id="203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204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205" w:author="רמי פוזיס" w:date="2021-02-09T18:33:00Z"/>
        </w:rPr>
      </w:pPr>
    </w:p>
    <w:p w14:paraId="6BA6C7B8" w14:textId="77777777" w:rsidR="00F91706" w:rsidRDefault="00F91706" w:rsidP="006E1D24">
      <w:pPr>
        <w:rPr>
          <w:ins w:id="206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207" w:author="רמי פוזיס" w:date="2021-02-09T17:30:00Z"/>
          <w:rPrChange w:id="208" w:author="רמי פוזיס" w:date="2021-02-09T18:32:00Z">
            <w:rPr>
              <w:ins w:id="209" w:author="רמי פוזיס" w:date="2021-02-09T17:30:00Z"/>
              <w:b/>
              <w:bCs/>
            </w:rPr>
          </w:rPrChange>
        </w:rPr>
      </w:pPr>
      <w:ins w:id="210" w:author="רמי פוזיס" w:date="2021-02-09T18:32:00Z">
        <w:r w:rsidRPr="00F91706">
          <w:rPr>
            <w:rPrChange w:id="211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212" w:author="רמי פוזיס" w:date="2021-02-09T18:48:00Z"/>
          <w:b/>
          <w:bCs/>
        </w:rPr>
      </w:pPr>
      <w:ins w:id="213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214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215" w:author="רמי פוזיס" w:date="2021-02-09T17:41:00Z">
        <w:r w:rsidR="007B07E2">
          <w:rPr>
            <w:b/>
            <w:bCs/>
          </w:rPr>
          <w:t xml:space="preserve">10pt + </w:t>
        </w:r>
      </w:ins>
      <w:del w:id="216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217" w:author="רמי פוזיס" w:date="2021-02-09T17:31:00Z">
        <w:r w:rsidR="00156CBD">
          <w:rPr>
            <w:b/>
            <w:bCs/>
          </w:rPr>
          <w:t xml:space="preserve">bonus </w:t>
        </w:r>
      </w:ins>
      <w:ins w:id="218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219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220" w:author="רמי פוזיס" w:date="2021-02-09T18:43:00Z"/>
          <w:b/>
          <w:bCs/>
        </w:rPr>
      </w:pPr>
      <w:ins w:id="221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222" w:author="רמי פוזיס" w:date="2021-02-09T18:45:00Z"/>
        </w:rPr>
      </w:pPr>
      <w:ins w:id="223" w:author="רמי פוזיס" w:date="2021-02-09T18:43:00Z">
        <w:r>
          <w:t xml:space="preserve">The function will receive a </w:t>
        </w:r>
      </w:ins>
      <w:ins w:id="224" w:author="רמי פוזיס" w:date="2021-02-09T18:44:00Z">
        <w:r>
          <w:t xml:space="preserve">shape </w:t>
        </w:r>
      </w:ins>
      <w:ins w:id="225" w:author="רמי פוזיס" w:date="2021-02-09T18:43:00Z">
        <w:r>
          <w:t>contour</w:t>
        </w:r>
      </w:ins>
      <w:ins w:id="226" w:author="רמי פוזיס" w:date="2021-02-09T18:44:00Z">
        <w:r w:rsidR="00770F78">
          <w:t xml:space="preserve"> and should return the approximate area of the shape</w:t>
        </w:r>
      </w:ins>
      <w:ins w:id="227" w:author="רמי פוזיס" w:date="2021-02-09T18:43:00Z">
        <w:r>
          <w:t>.</w:t>
        </w:r>
      </w:ins>
      <w:ins w:id="228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229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230" w:author="רמי פוזיס" w:date="2021-02-09T18:43:00Z"/>
          <w:rFonts w:eastAsiaTheme="minorEastAsia"/>
          <w:rPrChange w:id="231" w:author="רמי פוזיס" w:date="2021-02-09T18:48:00Z">
            <w:rPr>
              <w:ins w:id="232" w:author="רמי פוזיס" w:date="2021-02-09T18:43:00Z"/>
            </w:rPr>
          </w:rPrChange>
        </w:rPr>
      </w:pPr>
      <w:ins w:id="233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234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235" w:author="רמי פוזיס" w:date="2021-02-09T18:46:00Z">
            <w:rPr>
              <w:rFonts w:ascii="Cambria Math" w:hAnsi="Cambria Math"/>
            </w:rPr>
            <m:t>n</m:t>
          </w:ins>
        </m:r>
      </m:oMath>
      <w:ins w:id="236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237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238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239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240" w:author="רמי פוזיס" w:date="2021-02-09T18:48:00Z">
        <w:r w:rsidR="000E74D8">
          <w:rPr>
            <w:rFonts w:eastAsiaTheme="minorEastAsia"/>
          </w:rPr>
          <w:t xml:space="preserve">according to the desired error </w:t>
        </w:r>
        <w:proofErr w:type="gramStart"/>
        <w:r w:rsidR="000E74D8">
          <w:rPr>
            <w:rFonts w:eastAsiaTheme="minorEastAsia"/>
          </w:rPr>
          <w:t>in order to</w:t>
        </w:r>
        <w:proofErr w:type="gramEnd"/>
        <w:r w:rsidR="000E74D8">
          <w:rPr>
            <w:rFonts w:eastAsiaTheme="minorEastAsia"/>
          </w:rPr>
          <w:t xml:space="preserve"> save running time. </w:t>
        </w:r>
      </w:ins>
      <w:ins w:id="241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242" w:author="רמי פוזיס" w:date="2021-02-09T18:48:00Z"/>
        </w:rPr>
      </w:pPr>
      <w:ins w:id="243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244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245" w:author="רמי פוזיס" w:date="2021-02-09T18:49:00Z"/>
        </w:rPr>
      </w:pPr>
      <w:ins w:id="246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247" w:author="רמי פוזיס" w:date="2021-02-09T18:49:00Z"/>
        </w:trPr>
        <w:tc>
          <w:tcPr>
            <w:tcW w:w="9350" w:type="dxa"/>
          </w:tcPr>
          <w:p w14:paraId="0FC12C92" w14:textId="77777777" w:rsidR="00DE08CC" w:rsidRDefault="00DE08CC" w:rsidP="29F27A30">
            <w:pPr>
              <w:rPr>
                <w:ins w:id="248" w:author="רמי פוזיס" w:date="2021-02-09T18:49:00Z"/>
              </w:rPr>
            </w:pPr>
          </w:p>
          <w:p w14:paraId="66EFDF38" w14:textId="77777777" w:rsidR="00DE08CC" w:rsidRDefault="00DE08CC" w:rsidP="29F27A30">
            <w:pPr>
              <w:rPr>
                <w:ins w:id="249" w:author="רמי פוזיס" w:date="2021-02-09T18:49:00Z"/>
              </w:rPr>
            </w:pPr>
          </w:p>
          <w:p w14:paraId="694DE7C7" w14:textId="77777777" w:rsidR="00DE08CC" w:rsidRDefault="00DE08CC" w:rsidP="29F27A30">
            <w:pPr>
              <w:rPr>
                <w:ins w:id="250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251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252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</w:t>
      </w:r>
      <w:proofErr w:type="gramStart"/>
      <w:r w:rsidRPr="29F27A30">
        <w:rPr>
          <w:b/>
          <w:bCs/>
        </w:rPr>
        <w:t>shape</w:t>
      </w:r>
      <w:r w:rsidR="5C563C15" w:rsidRPr="29F27A30">
        <w:rPr>
          <w:b/>
          <w:bCs/>
        </w:rPr>
        <w:t>(</w:t>
      </w:r>
      <w:proofErr w:type="gramEnd"/>
      <w:r w:rsidR="5C563C15" w:rsidRPr="29F27A30">
        <w:rPr>
          <w:b/>
          <w:bCs/>
        </w:rPr>
        <w:t>…)</w:t>
      </w:r>
      <w:r w:rsidR="5C563C15">
        <w:t xml:space="preserve"> </w:t>
      </w:r>
      <w:r w:rsidR="12480479">
        <w:t xml:space="preserve"> and the class </w:t>
      </w:r>
      <w:proofErr w:type="spellStart"/>
      <w:r w:rsidR="12480479" w:rsidRPr="29F27A30">
        <w:rPr>
          <w:b/>
          <w:bCs/>
        </w:rPr>
        <w:t>MyShape</w:t>
      </w:r>
      <w:proofErr w:type="spellEnd"/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</w:t>
      </w:r>
      <w:proofErr w:type="spellStart"/>
      <w:proofErr w:type="gramStart"/>
      <w:r w:rsidR="671B5649">
        <w:t>x,y</w:t>
      </w:r>
      <w:proofErr w:type="spellEnd"/>
      <w:proofErr w:type="gramEnd"/>
      <w:r w:rsidR="671B5649">
        <w:t xml:space="preserve">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proofErr w:type="spellStart"/>
      <w:r w:rsidR="00287241" w:rsidRPr="29F27A30">
        <w:rPr>
          <w:b/>
          <w:bCs/>
        </w:rPr>
        <w:t>AbstractShape</w:t>
      </w:r>
      <w:proofErr w:type="spellEnd"/>
      <w:r>
        <w:br/>
      </w:r>
      <w:r w:rsidR="00287241">
        <w:t xml:space="preserve">When calling the function </w:t>
      </w:r>
      <w:proofErr w:type="spellStart"/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</w:t>
      </w:r>
      <w:proofErr w:type="spellEnd"/>
      <w:r w:rsidR="00287241" w:rsidRPr="29F27A30">
        <w:rPr>
          <w:b/>
          <w:bCs/>
        </w:rPr>
        <w:t>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proofErr w:type="spellStart"/>
      <w:r w:rsidR="52B43EB8">
        <w:t>n</w:t>
      </w:r>
      <w:proofErr w:type="spellEnd"/>
      <w:r w:rsidR="52B43EB8">
        <w:t xml:space="preserve"> equally spaced </w:t>
      </w:r>
      <w:r w:rsidR="00470E51">
        <w:t xml:space="preserve">points (tuples of </w:t>
      </w:r>
      <w:proofErr w:type="spellStart"/>
      <w:proofErr w:type="gramStart"/>
      <w:r w:rsidR="00470E51">
        <w:t>x,y</w:t>
      </w:r>
      <w:proofErr w:type="spellEnd"/>
      <w:proofErr w:type="gramEnd"/>
      <w:r w:rsidR="00470E51">
        <w:t>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</w:t>
      </w:r>
      <w:proofErr w:type="spellStart"/>
      <w:r>
        <w:t>maxtime</w:t>
      </w:r>
      <w:proofErr w:type="spellEnd"/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253" w:author="רמי פוזיס" w:date="2021-02-09T18:41:00Z">
        <w:r>
          <w:t xml:space="preserve">In this assignment only, </w:t>
        </w:r>
      </w:ins>
      <w:del w:id="254" w:author="רמי פוזיס" w:date="2021-02-09T18:41:00Z">
        <w:r w:rsidR="005E5BAE" w:rsidDel="007D6FD5">
          <w:delText xml:space="preserve">You </w:delText>
        </w:r>
      </w:del>
      <w:ins w:id="255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256" w:author="רמי פוזיס" w:date="2021-02-09T18:42:00Z">
        <w:r w:rsidR="00F05F2D">
          <w:t>.</w:t>
        </w:r>
      </w:ins>
      <w:r w:rsidR="005E5BAE">
        <w:t xml:space="preserve"> </w:t>
      </w:r>
      <w:del w:id="257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 xml:space="preserve">of </w:t>
      </w:r>
      <w:proofErr w:type="gramStart"/>
      <w:r w:rsidR="68315214">
        <w:t>the  shape</w:t>
      </w:r>
      <w:proofErr w:type="gramEnd"/>
      <w:r w:rsidR="68315214">
        <w:t xml:space="preserve">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258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259" w:author="רמי פוזיס" w:date="2021-02-09T18:49:00Z">
        <w:r w:rsidRPr="61534BE7" w:rsidDel="00DE08CC">
          <w:rPr>
            <w:b/>
            <w:bCs/>
          </w:rPr>
          <w:delText>1</w:delText>
        </w:r>
      </w:del>
      <w:ins w:id="260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465E319F" w:rsidR="61534BE7" w:rsidRDefault="61534BE7" w:rsidP="61534BE7"/>
          <w:p w14:paraId="60A79020" w14:textId="0D35E8BE" w:rsidR="61534BE7" w:rsidRDefault="61534BE7" w:rsidP="61534BE7"/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רמי פוזיס">
    <w15:presenceInfo w15:providerId="None" w15:userId="רמי פוזי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60422"/>
    <w:rsid w:val="0006056E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3068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4F14"/>
    <w:rsid w:val="007E63FD"/>
    <w:rsid w:val="007F1C93"/>
    <w:rsid w:val="008036AF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5B85"/>
    <w:rsid w:val="008767B6"/>
    <w:rsid w:val="008827F2"/>
    <w:rsid w:val="0089446D"/>
    <w:rsid w:val="00894874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7E51"/>
    <w:rsid w:val="009003C5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44DD"/>
    <w:rsid w:val="00A053A1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2873"/>
    <w:rsid w:val="00E04CAE"/>
    <w:rsid w:val="00E04EFC"/>
    <w:rsid w:val="00E12C85"/>
    <w:rsid w:val="00E140E2"/>
    <w:rsid w:val="00E22BD4"/>
    <w:rsid w:val="00E24CE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4B"/>
    <w:rPr>
      <w:color w:val="808080"/>
    </w:rPr>
  </w:style>
  <w:style w:type="table" w:styleId="TableGrid">
    <w:name w:val="Table Grid"/>
    <w:basedOn w:val="TableNormal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1346</Words>
  <Characters>7675</Characters>
  <Application>Microsoft Office Word</Application>
  <DocSecurity>0</DocSecurity>
  <Lines>63</Lines>
  <Paragraphs>18</Paragraphs>
  <ScaleCrop>false</ScaleCrop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רמי פוזיס</cp:lastModifiedBy>
  <cp:revision>414</cp:revision>
  <dcterms:created xsi:type="dcterms:W3CDTF">2021-02-05T00:25:00Z</dcterms:created>
  <dcterms:modified xsi:type="dcterms:W3CDTF">2021-02-09T16:58:00Z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